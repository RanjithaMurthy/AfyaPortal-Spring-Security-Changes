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2E" w:rsidRDefault="00AB1C2E" w:rsidP="00AB1C2E">
      <w:pPr>
        <w:pStyle w:val="HTMLPreformatted"/>
        <w:shd w:val="clear" w:color="auto" w:fill="FFFFFF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1228725" cy="1200150"/>
            <wp:effectExtent l="19050" t="0" r="9525" b="0"/>
            <wp:docPr id="2" name="Picture 1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A82" w:rsidRDefault="00EE2680" w:rsidP="007D4213">
      <w:pPr>
        <w:pStyle w:val="HTMLPreformatted"/>
        <w:shd w:val="clear" w:color="auto" w:fill="FFFFFF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Dear Afya Community Member,</w:t>
      </w:r>
    </w:p>
    <w:p w:rsidR="00BF3546" w:rsidRPr="007D4213" w:rsidRDefault="00BF3546" w:rsidP="007D421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D63DA" w:rsidRPr="00CD63DA" w:rsidRDefault="00505A82" w:rsidP="00505A82">
      <w:pPr>
        <w:rPr>
          <w:rFonts w:ascii="Calibri" w:hAnsi="Calibri" w:cs="Calibri"/>
          <w:sz w:val="24"/>
          <w:szCs w:val="24"/>
        </w:rPr>
      </w:pPr>
      <w:r w:rsidRPr="00CD63DA">
        <w:rPr>
          <w:rFonts w:ascii="Calibri" w:hAnsi="Calibri" w:cs="Calibri"/>
          <w:sz w:val="24"/>
          <w:szCs w:val="24"/>
        </w:rPr>
        <w:t>Welcom</w:t>
      </w:r>
      <w:r w:rsidR="00C35454">
        <w:rPr>
          <w:rFonts w:ascii="Calibri" w:hAnsi="Calibri" w:cs="Calibri"/>
          <w:sz w:val="24"/>
          <w:szCs w:val="24"/>
        </w:rPr>
        <w:t>e to Afya Community Smart Care P</w:t>
      </w:r>
      <w:r w:rsidRPr="00CD63DA">
        <w:rPr>
          <w:rFonts w:ascii="Calibri" w:hAnsi="Calibri" w:cs="Calibri"/>
          <w:sz w:val="24"/>
          <w:szCs w:val="24"/>
        </w:rPr>
        <w:t xml:space="preserve">ortal! </w:t>
      </w:r>
    </w:p>
    <w:p w:rsidR="00CD63DA" w:rsidRPr="00CD63DA" w:rsidRDefault="00CD63DA" w:rsidP="00505A82">
      <w:pPr>
        <w:rPr>
          <w:rFonts w:ascii="Calibri" w:hAnsi="Calibri" w:cs="Calibri"/>
          <w:sz w:val="24"/>
          <w:szCs w:val="24"/>
        </w:rPr>
      </w:pPr>
      <w:r w:rsidRPr="00CD63DA">
        <w:rPr>
          <w:rFonts w:ascii="Calibri" w:hAnsi="Calibri" w:cs="Calibri"/>
          <w:sz w:val="24"/>
          <w:szCs w:val="24"/>
        </w:rPr>
        <w:t xml:space="preserve">We are delighted that you </w:t>
      </w:r>
      <w:r w:rsidR="00ED3437">
        <w:rPr>
          <w:rFonts w:ascii="Calibri" w:hAnsi="Calibri" w:cs="Calibri"/>
          <w:sz w:val="24"/>
          <w:szCs w:val="24"/>
        </w:rPr>
        <w:t>have chosen to join our mission of building</w:t>
      </w:r>
      <w:r w:rsidR="00C55BD3">
        <w:rPr>
          <w:rFonts w:ascii="Calibri" w:hAnsi="Calibri" w:cs="Calibri"/>
          <w:sz w:val="24"/>
          <w:szCs w:val="24"/>
        </w:rPr>
        <w:t xml:space="preserve"> a</w:t>
      </w:r>
      <w:r w:rsidR="00173077">
        <w:rPr>
          <w:rFonts w:ascii="Calibri" w:hAnsi="Calibri" w:cs="Calibri"/>
          <w:sz w:val="24"/>
          <w:szCs w:val="24"/>
        </w:rPr>
        <w:t xml:space="preserve"> </w:t>
      </w:r>
      <w:r w:rsidR="00C55BD3">
        <w:rPr>
          <w:rFonts w:ascii="Calibri" w:hAnsi="Calibri" w:cs="Calibri"/>
          <w:sz w:val="24"/>
          <w:szCs w:val="24"/>
        </w:rPr>
        <w:t>s</w:t>
      </w:r>
      <w:r w:rsidR="00ED3437">
        <w:rPr>
          <w:rFonts w:ascii="Calibri" w:hAnsi="Calibri" w:cs="Calibri"/>
          <w:sz w:val="24"/>
          <w:szCs w:val="24"/>
        </w:rPr>
        <w:t xml:space="preserve">mart </w:t>
      </w:r>
      <w:r w:rsidR="00C55BD3">
        <w:rPr>
          <w:rFonts w:ascii="Calibri" w:hAnsi="Calibri" w:cs="Calibri"/>
          <w:sz w:val="24"/>
          <w:szCs w:val="24"/>
        </w:rPr>
        <w:t>c</w:t>
      </w:r>
      <w:r w:rsidR="00ED3437">
        <w:rPr>
          <w:rFonts w:ascii="Calibri" w:hAnsi="Calibri" w:cs="Calibri"/>
          <w:sz w:val="24"/>
          <w:szCs w:val="24"/>
        </w:rPr>
        <w:t xml:space="preserve">are </w:t>
      </w:r>
      <w:r w:rsidR="00C55BD3">
        <w:rPr>
          <w:rFonts w:ascii="Calibri" w:hAnsi="Calibri" w:cs="Calibri"/>
          <w:sz w:val="24"/>
          <w:szCs w:val="24"/>
        </w:rPr>
        <w:t>c</w:t>
      </w:r>
      <w:r w:rsidR="00ED3437">
        <w:rPr>
          <w:rFonts w:ascii="Calibri" w:hAnsi="Calibri" w:cs="Calibri"/>
          <w:sz w:val="24"/>
          <w:szCs w:val="24"/>
        </w:rPr>
        <w:t>ommunity for Kuwait</w:t>
      </w:r>
      <w:r w:rsidRPr="00CD63DA">
        <w:rPr>
          <w:rFonts w:ascii="Calibri" w:hAnsi="Calibri" w:cs="Calibri"/>
          <w:sz w:val="24"/>
          <w:szCs w:val="24"/>
        </w:rPr>
        <w:t xml:space="preserve">. At Afya, </w:t>
      </w:r>
      <w:r w:rsidR="00ED3437">
        <w:rPr>
          <w:rFonts w:ascii="Calibri" w:hAnsi="Calibri" w:cs="Calibri"/>
          <w:sz w:val="24"/>
          <w:szCs w:val="24"/>
        </w:rPr>
        <w:t xml:space="preserve">our mission is to change and improve the </w:t>
      </w:r>
      <w:r w:rsidR="00ED2611">
        <w:rPr>
          <w:rFonts w:ascii="Calibri" w:hAnsi="Calibri" w:cs="Calibri"/>
          <w:sz w:val="24"/>
          <w:szCs w:val="24"/>
        </w:rPr>
        <w:t xml:space="preserve">health </w:t>
      </w:r>
      <w:r w:rsidR="00ED3437">
        <w:rPr>
          <w:rFonts w:ascii="Calibri" w:hAnsi="Calibri" w:cs="Calibri"/>
          <w:sz w:val="24"/>
          <w:szCs w:val="24"/>
        </w:rPr>
        <w:t xml:space="preserve">care experience to </w:t>
      </w:r>
      <w:r w:rsidR="00C55BD3">
        <w:rPr>
          <w:rFonts w:ascii="Calibri" w:hAnsi="Calibri" w:cs="Calibri"/>
          <w:sz w:val="24"/>
          <w:szCs w:val="24"/>
        </w:rPr>
        <w:t>p</w:t>
      </w:r>
      <w:r w:rsidR="00ED3437">
        <w:rPr>
          <w:rFonts w:ascii="Calibri" w:hAnsi="Calibri" w:cs="Calibri"/>
          <w:sz w:val="24"/>
          <w:szCs w:val="24"/>
        </w:rPr>
        <w:t xml:space="preserve">eople and </w:t>
      </w:r>
      <w:r w:rsidR="00C55BD3">
        <w:rPr>
          <w:rFonts w:ascii="Calibri" w:hAnsi="Calibri" w:cs="Calibri"/>
          <w:sz w:val="24"/>
          <w:szCs w:val="24"/>
        </w:rPr>
        <w:t>p</w:t>
      </w:r>
      <w:r w:rsidR="00ED3437">
        <w:rPr>
          <w:rFonts w:ascii="Calibri" w:hAnsi="Calibri" w:cs="Calibri"/>
          <w:sz w:val="24"/>
          <w:szCs w:val="24"/>
        </w:rPr>
        <w:t>atients</w:t>
      </w:r>
      <w:r w:rsidRPr="00CD63DA">
        <w:rPr>
          <w:rFonts w:ascii="Calibri" w:hAnsi="Calibri" w:cs="Calibri"/>
          <w:sz w:val="24"/>
          <w:szCs w:val="24"/>
        </w:rPr>
        <w:t>. Allow us to provide you a brief overview of Afya Arabia</w:t>
      </w:r>
      <w:r w:rsidR="007A4D94">
        <w:rPr>
          <w:rFonts w:ascii="Calibri" w:hAnsi="Calibri" w:cs="Calibri"/>
          <w:sz w:val="24"/>
          <w:szCs w:val="24"/>
        </w:rPr>
        <w:t xml:space="preserve"> </w:t>
      </w:r>
      <w:r w:rsidR="00C55BD3">
        <w:rPr>
          <w:rFonts w:ascii="Calibri" w:hAnsi="Calibri" w:cs="Calibri"/>
          <w:sz w:val="24"/>
          <w:szCs w:val="24"/>
        </w:rPr>
        <w:t>a</w:t>
      </w:r>
      <w:r w:rsidR="00ED3437">
        <w:rPr>
          <w:rFonts w:ascii="Calibri" w:hAnsi="Calibri" w:cs="Calibri"/>
          <w:sz w:val="24"/>
          <w:szCs w:val="24"/>
        </w:rPr>
        <w:t xml:space="preserve"> few interesting and important membership </w:t>
      </w:r>
      <w:r w:rsidR="00C55BD3">
        <w:rPr>
          <w:rFonts w:ascii="Calibri" w:hAnsi="Calibri" w:cs="Calibri"/>
          <w:sz w:val="24"/>
          <w:szCs w:val="24"/>
        </w:rPr>
        <w:t xml:space="preserve">benefits </w:t>
      </w:r>
      <w:r w:rsidR="00455B44">
        <w:rPr>
          <w:rFonts w:ascii="Calibri" w:hAnsi="Calibri" w:cs="Calibri"/>
          <w:sz w:val="24"/>
          <w:szCs w:val="24"/>
        </w:rPr>
        <w:t>of</w:t>
      </w:r>
      <w:r w:rsidR="00ED3437">
        <w:rPr>
          <w:rFonts w:ascii="Calibri" w:hAnsi="Calibri" w:cs="Calibri"/>
          <w:sz w:val="24"/>
          <w:szCs w:val="24"/>
        </w:rPr>
        <w:t xml:space="preserve"> being a</w:t>
      </w:r>
      <w:r w:rsidR="00C55BD3">
        <w:rPr>
          <w:rFonts w:ascii="Calibri" w:hAnsi="Calibri" w:cs="Calibri"/>
          <w:sz w:val="24"/>
          <w:szCs w:val="24"/>
        </w:rPr>
        <w:t>n</w:t>
      </w:r>
      <w:r w:rsidR="00ED3437">
        <w:rPr>
          <w:rFonts w:ascii="Calibri" w:hAnsi="Calibri" w:cs="Calibri"/>
          <w:sz w:val="24"/>
          <w:szCs w:val="24"/>
        </w:rPr>
        <w:t xml:space="preserve"> Afya </w:t>
      </w:r>
      <w:r w:rsidR="00C55BD3">
        <w:rPr>
          <w:rFonts w:ascii="Calibri" w:hAnsi="Calibri" w:cs="Calibri"/>
          <w:sz w:val="24"/>
          <w:szCs w:val="24"/>
        </w:rPr>
        <w:t>c</w:t>
      </w:r>
      <w:r w:rsidR="00ED3437">
        <w:rPr>
          <w:rFonts w:ascii="Calibri" w:hAnsi="Calibri" w:cs="Calibri"/>
          <w:sz w:val="24"/>
          <w:szCs w:val="24"/>
        </w:rPr>
        <w:t xml:space="preserve">ommunity </w:t>
      </w:r>
      <w:r w:rsidR="00C55BD3">
        <w:rPr>
          <w:rFonts w:ascii="Calibri" w:hAnsi="Calibri" w:cs="Calibri"/>
          <w:sz w:val="24"/>
          <w:szCs w:val="24"/>
        </w:rPr>
        <w:t>m</w:t>
      </w:r>
      <w:r w:rsidR="00ED3437">
        <w:rPr>
          <w:rFonts w:ascii="Calibri" w:hAnsi="Calibri" w:cs="Calibri"/>
          <w:sz w:val="24"/>
          <w:szCs w:val="24"/>
        </w:rPr>
        <w:t xml:space="preserve">ember within this </w:t>
      </w:r>
      <w:r w:rsidR="00C55BD3">
        <w:rPr>
          <w:rFonts w:ascii="Calibri" w:hAnsi="Calibri" w:cs="Calibri"/>
          <w:sz w:val="24"/>
          <w:szCs w:val="24"/>
        </w:rPr>
        <w:t>s</w:t>
      </w:r>
      <w:r w:rsidR="00ED3437">
        <w:rPr>
          <w:rFonts w:ascii="Calibri" w:hAnsi="Calibri" w:cs="Calibri"/>
          <w:sz w:val="24"/>
          <w:szCs w:val="24"/>
        </w:rPr>
        <w:t xml:space="preserve">mart </w:t>
      </w:r>
      <w:r w:rsidR="00C55BD3">
        <w:rPr>
          <w:rFonts w:ascii="Calibri" w:hAnsi="Calibri" w:cs="Calibri"/>
          <w:sz w:val="24"/>
          <w:szCs w:val="24"/>
        </w:rPr>
        <w:t>c</w:t>
      </w:r>
      <w:r w:rsidR="00ED3437">
        <w:rPr>
          <w:rFonts w:ascii="Calibri" w:hAnsi="Calibri" w:cs="Calibri"/>
          <w:sz w:val="24"/>
          <w:szCs w:val="24"/>
        </w:rPr>
        <w:t xml:space="preserve">are </w:t>
      </w:r>
      <w:r w:rsidR="00C55BD3">
        <w:rPr>
          <w:rFonts w:ascii="Calibri" w:hAnsi="Calibri" w:cs="Calibri"/>
          <w:sz w:val="24"/>
          <w:szCs w:val="24"/>
        </w:rPr>
        <w:t>c</w:t>
      </w:r>
      <w:r w:rsidR="00ED3437">
        <w:rPr>
          <w:rFonts w:ascii="Calibri" w:hAnsi="Calibri" w:cs="Calibri"/>
          <w:sz w:val="24"/>
          <w:szCs w:val="24"/>
        </w:rPr>
        <w:t>ommunity</w:t>
      </w:r>
      <w:r w:rsidRPr="00CD63DA">
        <w:rPr>
          <w:rFonts w:ascii="Calibri" w:hAnsi="Calibri" w:cs="Calibri"/>
          <w:sz w:val="24"/>
          <w:szCs w:val="24"/>
        </w:rPr>
        <w:t>.</w:t>
      </w:r>
    </w:p>
    <w:p w:rsidR="00505A82" w:rsidRPr="00CD63DA" w:rsidRDefault="00CD63DA" w:rsidP="00505A82">
      <w:pPr>
        <w:rPr>
          <w:rFonts w:ascii="Calibri" w:hAnsi="Calibri" w:cs="Calibri"/>
          <w:sz w:val="24"/>
          <w:szCs w:val="24"/>
        </w:rPr>
      </w:pPr>
      <w:r w:rsidRPr="00CD63DA">
        <w:rPr>
          <w:rFonts w:ascii="Calibri" w:hAnsi="Calibri" w:cs="Calibri"/>
          <w:sz w:val="24"/>
          <w:szCs w:val="24"/>
        </w:rPr>
        <w:t xml:space="preserve">With a social mission of ‘care for all, wellness for all, healthy workforce, increased employability and healthy citizens’, Afya Arabia </w:t>
      </w:r>
      <w:r w:rsidR="004F6FE5">
        <w:rPr>
          <w:rFonts w:ascii="Calibri" w:hAnsi="Calibri" w:cs="Calibri"/>
          <w:sz w:val="24"/>
          <w:szCs w:val="24"/>
        </w:rPr>
        <w:t>offers</w:t>
      </w:r>
      <w:r w:rsidR="0051114F">
        <w:rPr>
          <w:rFonts w:ascii="Calibri" w:hAnsi="Calibri" w:cs="Calibri"/>
          <w:sz w:val="24"/>
          <w:szCs w:val="24"/>
        </w:rPr>
        <w:t xml:space="preserve"> </w:t>
      </w:r>
      <w:r w:rsidR="004F6FE5">
        <w:rPr>
          <w:rFonts w:ascii="Calibri" w:hAnsi="Calibri" w:cs="Calibri"/>
          <w:sz w:val="24"/>
          <w:szCs w:val="24"/>
        </w:rPr>
        <w:t>various services</w:t>
      </w:r>
      <w:r w:rsidR="0051114F">
        <w:rPr>
          <w:rFonts w:ascii="Calibri" w:hAnsi="Calibri" w:cs="Calibri"/>
          <w:sz w:val="24"/>
          <w:szCs w:val="24"/>
        </w:rPr>
        <w:t xml:space="preserve"> </w:t>
      </w:r>
      <w:r w:rsidR="004F6FE5">
        <w:rPr>
          <w:rFonts w:ascii="Calibri" w:hAnsi="Calibri" w:cs="Calibri"/>
          <w:sz w:val="24"/>
          <w:szCs w:val="24"/>
        </w:rPr>
        <w:t>that simplify your care experience</w:t>
      </w:r>
      <w:r w:rsidRPr="00CD63DA">
        <w:rPr>
          <w:rFonts w:ascii="Calibri" w:hAnsi="Calibri" w:cs="Calibri"/>
          <w:sz w:val="24"/>
          <w:szCs w:val="24"/>
        </w:rPr>
        <w:t>.</w:t>
      </w:r>
      <w:r w:rsidR="0051114F">
        <w:rPr>
          <w:rFonts w:ascii="Calibri" w:hAnsi="Calibri" w:cs="Calibri"/>
          <w:sz w:val="24"/>
          <w:szCs w:val="24"/>
        </w:rPr>
        <w:t xml:space="preserve"> </w:t>
      </w:r>
      <w:r w:rsidR="000010AA">
        <w:rPr>
          <w:rFonts w:ascii="Calibri" w:hAnsi="Calibri" w:cs="Calibri"/>
          <w:sz w:val="24"/>
          <w:szCs w:val="24"/>
        </w:rPr>
        <w:t>As a member of Afya’s smart care community, you will be able to utilize a wide range of features at the click of a button.</w:t>
      </w:r>
      <w:r w:rsidRPr="00CD63DA">
        <w:rPr>
          <w:rFonts w:ascii="Calibri" w:hAnsi="Calibri" w:cs="Calibri"/>
          <w:sz w:val="24"/>
          <w:szCs w:val="24"/>
        </w:rPr>
        <w:t xml:space="preserve"> We encourage </w:t>
      </w:r>
      <w:r w:rsidR="000010AA">
        <w:rPr>
          <w:rFonts w:ascii="Calibri" w:hAnsi="Calibri" w:cs="Calibri"/>
          <w:sz w:val="24"/>
          <w:szCs w:val="24"/>
        </w:rPr>
        <w:t xml:space="preserve">you make optimal use of Afya’s features </w:t>
      </w:r>
      <w:r w:rsidRPr="00CD63DA">
        <w:rPr>
          <w:rFonts w:ascii="Calibri" w:hAnsi="Calibri" w:cs="Calibri"/>
          <w:sz w:val="24"/>
          <w:szCs w:val="24"/>
        </w:rPr>
        <w:t xml:space="preserve">and enjoy the benefits of Afya Arabia’s community smart care ecosystem.  </w:t>
      </w:r>
    </w:p>
    <w:p w:rsidR="00505A82" w:rsidRPr="00CD63DA" w:rsidRDefault="00F2431C" w:rsidP="00505A8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Afya’s</w:t>
      </w:r>
      <w:ins w:id="0" w:author="User" w:date="2015-10-29T10:55:00Z">
        <w:r w:rsidR="00A87F74">
          <w:rPr>
            <w:rFonts w:ascii="Calibri" w:hAnsi="Calibri" w:cs="Calibri"/>
            <w:sz w:val="24"/>
            <w:szCs w:val="24"/>
          </w:rPr>
          <w:t xml:space="preserve"> </w:t>
        </w:r>
      </w:ins>
      <w:r w:rsidR="00CD63DA">
        <w:rPr>
          <w:rFonts w:ascii="Calibri" w:hAnsi="Calibri" w:cs="Calibri"/>
          <w:sz w:val="24"/>
          <w:szCs w:val="24"/>
        </w:rPr>
        <w:t>initial package of benefits</w:t>
      </w:r>
      <w:ins w:id="1" w:author="User" w:date="2015-10-29T10:55:00Z">
        <w:r w:rsidR="006C6CF4">
          <w:rPr>
            <w:rFonts w:ascii="Calibri" w:hAnsi="Calibri" w:cs="Calibri"/>
            <w:sz w:val="24"/>
            <w:szCs w:val="24"/>
          </w:rPr>
          <w:t xml:space="preserve"> </w:t>
        </w:r>
      </w:ins>
      <w:r w:rsidR="00CD63DA">
        <w:rPr>
          <w:rFonts w:ascii="Calibri" w:hAnsi="Calibri" w:cs="Calibri"/>
          <w:sz w:val="24"/>
          <w:szCs w:val="24"/>
        </w:rPr>
        <w:t>for</w:t>
      </w:r>
      <w:r w:rsidR="00505A82" w:rsidRPr="00CD63DA">
        <w:rPr>
          <w:rFonts w:ascii="Calibri" w:hAnsi="Calibri" w:cs="Calibri"/>
          <w:sz w:val="24"/>
          <w:szCs w:val="24"/>
        </w:rPr>
        <w:t xml:space="preserve"> our new members </w:t>
      </w:r>
      <w:r w:rsidR="00CD63DA">
        <w:rPr>
          <w:rFonts w:ascii="Calibri" w:hAnsi="Calibri" w:cs="Calibri"/>
          <w:sz w:val="24"/>
          <w:szCs w:val="24"/>
        </w:rPr>
        <w:t>include easy</w:t>
      </w:r>
      <w:r w:rsidR="007550EC">
        <w:rPr>
          <w:rFonts w:ascii="Calibri" w:hAnsi="Calibri" w:cs="Calibri"/>
          <w:sz w:val="24"/>
          <w:szCs w:val="24"/>
        </w:rPr>
        <w:t xml:space="preserve"> access to care providers</w:t>
      </w:r>
      <w:r w:rsidR="00505A82" w:rsidRPr="00CD63DA">
        <w:rPr>
          <w:rFonts w:ascii="Calibri" w:hAnsi="Calibri" w:cs="Calibri"/>
          <w:sz w:val="24"/>
          <w:szCs w:val="24"/>
        </w:rPr>
        <w:t xml:space="preserve"> </w:t>
      </w:r>
      <w:r w:rsidR="00CD63DA">
        <w:rPr>
          <w:rFonts w:ascii="Calibri" w:hAnsi="Calibri" w:cs="Calibri"/>
          <w:sz w:val="24"/>
          <w:szCs w:val="24"/>
        </w:rPr>
        <w:t xml:space="preserve">through </w:t>
      </w:r>
      <w:r w:rsidR="00505A82" w:rsidRPr="00CD63DA">
        <w:rPr>
          <w:rFonts w:ascii="Calibri" w:hAnsi="Calibri" w:cs="Calibri"/>
          <w:sz w:val="24"/>
          <w:szCs w:val="24"/>
        </w:rPr>
        <w:t xml:space="preserve">online search, alerts on the your </w:t>
      </w:r>
      <w:r w:rsidR="00CD63DA">
        <w:rPr>
          <w:rFonts w:ascii="Calibri" w:hAnsi="Calibri" w:cs="Calibri"/>
          <w:sz w:val="24"/>
          <w:szCs w:val="24"/>
        </w:rPr>
        <w:t xml:space="preserve">mobile/online </w:t>
      </w:r>
      <w:r w:rsidR="00505A82" w:rsidRPr="00CD63DA">
        <w:rPr>
          <w:rFonts w:ascii="Calibri" w:hAnsi="Calibri" w:cs="Calibri"/>
          <w:sz w:val="24"/>
          <w:szCs w:val="24"/>
        </w:rPr>
        <w:t>devices, tele-consultation wi</w:t>
      </w:r>
      <w:r w:rsidR="00CD63DA">
        <w:rPr>
          <w:rFonts w:ascii="Calibri" w:hAnsi="Calibri" w:cs="Calibri"/>
          <w:sz w:val="24"/>
          <w:szCs w:val="24"/>
        </w:rPr>
        <w:t xml:space="preserve">th the doctors, home pharmacy, </w:t>
      </w:r>
      <w:r w:rsidR="00505A82" w:rsidRPr="00CD63DA">
        <w:rPr>
          <w:rFonts w:ascii="Calibri" w:hAnsi="Calibri" w:cs="Calibri"/>
          <w:sz w:val="24"/>
          <w:szCs w:val="24"/>
        </w:rPr>
        <w:t>medication a</w:t>
      </w:r>
      <w:r w:rsidR="00CD63DA">
        <w:rPr>
          <w:rFonts w:ascii="Calibri" w:hAnsi="Calibri" w:cs="Calibri"/>
          <w:sz w:val="24"/>
          <w:szCs w:val="24"/>
        </w:rPr>
        <w:t>uto-alerts, any</w:t>
      </w:r>
      <w:r w:rsidR="00505A82" w:rsidRPr="00CD63DA">
        <w:rPr>
          <w:rFonts w:ascii="Calibri" w:hAnsi="Calibri" w:cs="Calibri"/>
          <w:sz w:val="24"/>
          <w:szCs w:val="24"/>
        </w:rPr>
        <w:t>time medical record maintenance, your participation in decision making</w:t>
      </w:r>
      <w:r w:rsidR="00CD63DA">
        <w:rPr>
          <w:rFonts w:ascii="Calibri" w:hAnsi="Calibri" w:cs="Calibri"/>
          <w:sz w:val="24"/>
          <w:szCs w:val="24"/>
        </w:rPr>
        <w:t xml:space="preserve"> in case of medical procedures and i</w:t>
      </w:r>
      <w:r w:rsidR="00505A82" w:rsidRPr="00CD63DA">
        <w:rPr>
          <w:rFonts w:ascii="Calibri" w:hAnsi="Calibri" w:cs="Calibri"/>
          <w:sz w:val="24"/>
          <w:szCs w:val="24"/>
        </w:rPr>
        <w:t xml:space="preserve">mmediate information about your insurance </w:t>
      </w:r>
      <w:r w:rsidR="006524DD" w:rsidRPr="00CD63DA">
        <w:rPr>
          <w:rFonts w:ascii="Calibri" w:hAnsi="Calibri" w:cs="Calibri"/>
          <w:sz w:val="24"/>
          <w:szCs w:val="24"/>
        </w:rPr>
        <w:t>status̶</w:t>
      </w:r>
      <w:r w:rsidR="006524DD">
        <w:rPr>
          <w:rFonts w:ascii="Calibri" w:hAnsi="Calibri" w:cs="Calibri"/>
          <w:sz w:val="24"/>
          <w:szCs w:val="24"/>
        </w:rPr>
        <w:t xml:space="preserve">  all</w:t>
      </w:r>
      <w:r w:rsidR="00505A82" w:rsidRPr="00CD63DA">
        <w:rPr>
          <w:rFonts w:ascii="Calibri" w:hAnsi="Calibri" w:cs="Calibri"/>
          <w:sz w:val="24"/>
          <w:szCs w:val="24"/>
        </w:rPr>
        <w:t xml:space="preserve"> through </w:t>
      </w:r>
      <w:r w:rsidR="00CD63DA">
        <w:rPr>
          <w:rFonts w:ascii="Calibri" w:hAnsi="Calibri" w:cs="Calibri"/>
          <w:sz w:val="24"/>
          <w:szCs w:val="24"/>
        </w:rPr>
        <w:t>the</w:t>
      </w:r>
      <w:r w:rsidR="00505A82" w:rsidRPr="00CD63DA">
        <w:rPr>
          <w:rFonts w:ascii="Calibri" w:hAnsi="Calibri" w:cs="Calibri"/>
          <w:sz w:val="24"/>
          <w:szCs w:val="24"/>
        </w:rPr>
        <w:t xml:space="preserve"> click of</w:t>
      </w:r>
      <w:r w:rsidR="00CD63DA">
        <w:rPr>
          <w:rFonts w:ascii="Calibri" w:hAnsi="Calibri" w:cs="Calibri"/>
          <w:sz w:val="24"/>
          <w:szCs w:val="24"/>
        </w:rPr>
        <w:t xml:space="preserve"> a</w:t>
      </w:r>
      <w:r w:rsidR="00505A82" w:rsidRPr="00CD63DA">
        <w:rPr>
          <w:rFonts w:ascii="Calibri" w:hAnsi="Calibri" w:cs="Calibri"/>
          <w:sz w:val="24"/>
          <w:szCs w:val="24"/>
        </w:rPr>
        <w:t xml:space="preserve"> button </w:t>
      </w:r>
      <w:r w:rsidR="00CD63DA">
        <w:rPr>
          <w:rFonts w:ascii="Calibri" w:hAnsi="Calibri" w:cs="Calibri"/>
          <w:sz w:val="24"/>
          <w:szCs w:val="24"/>
        </w:rPr>
        <w:t>from</w:t>
      </w:r>
      <w:r w:rsidR="00505A82" w:rsidRPr="00CD63DA">
        <w:rPr>
          <w:rFonts w:ascii="Calibri" w:hAnsi="Calibri" w:cs="Calibri"/>
          <w:sz w:val="24"/>
          <w:szCs w:val="24"/>
        </w:rPr>
        <w:t xml:space="preserve"> your smart phone</w:t>
      </w:r>
      <w:r w:rsidR="00CD63DA">
        <w:rPr>
          <w:rFonts w:ascii="Calibri" w:hAnsi="Calibri" w:cs="Calibri"/>
          <w:sz w:val="24"/>
          <w:szCs w:val="24"/>
        </w:rPr>
        <w:t xml:space="preserve"> or computer!</w:t>
      </w:r>
    </w:p>
    <w:p w:rsidR="009D7215" w:rsidRDefault="00505A82" w:rsidP="009D7215">
      <w:pPr>
        <w:rPr>
          <w:rFonts w:ascii="Calibri" w:hAnsi="Calibri" w:cs="Calibri"/>
          <w:sz w:val="24"/>
          <w:szCs w:val="24"/>
        </w:rPr>
      </w:pPr>
      <w:r w:rsidRPr="00CD63DA">
        <w:rPr>
          <w:rFonts w:ascii="Calibri" w:hAnsi="Calibri" w:cs="Calibri"/>
          <w:sz w:val="24"/>
          <w:szCs w:val="24"/>
        </w:rPr>
        <w:t xml:space="preserve">For convenience and </w:t>
      </w:r>
      <w:r w:rsidR="00C35454">
        <w:rPr>
          <w:rFonts w:ascii="Calibri" w:hAnsi="Calibri" w:cs="Calibri"/>
          <w:sz w:val="24"/>
          <w:szCs w:val="24"/>
        </w:rPr>
        <w:t xml:space="preserve">as an </w:t>
      </w:r>
      <w:r w:rsidRPr="00CD63DA">
        <w:rPr>
          <w:rFonts w:ascii="Calibri" w:hAnsi="Calibri" w:cs="Calibri"/>
          <w:sz w:val="24"/>
          <w:szCs w:val="24"/>
        </w:rPr>
        <w:t xml:space="preserve">anytime reckoner for our members, we have provided a </w:t>
      </w:r>
      <w:r w:rsidR="00CD63DA">
        <w:rPr>
          <w:rFonts w:ascii="Calibri" w:hAnsi="Calibri" w:cs="Calibri"/>
          <w:sz w:val="24"/>
          <w:szCs w:val="24"/>
        </w:rPr>
        <w:t>list cli</w:t>
      </w:r>
      <w:r w:rsidR="00787712">
        <w:rPr>
          <w:rFonts w:ascii="Calibri" w:hAnsi="Calibri" w:cs="Calibri"/>
          <w:sz w:val="24"/>
          <w:szCs w:val="24"/>
        </w:rPr>
        <w:t>c</w:t>
      </w:r>
      <w:r w:rsidR="00CD63DA">
        <w:rPr>
          <w:rFonts w:ascii="Calibri" w:hAnsi="Calibri" w:cs="Calibri"/>
          <w:sz w:val="24"/>
          <w:szCs w:val="24"/>
        </w:rPr>
        <w:t>k-</w:t>
      </w:r>
      <w:r w:rsidRPr="00CD63DA">
        <w:rPr>
          <w:rFonts w:ascii="Calibri" w:hAnsi="Calibri" w:cs="Calibri"/>
          <w:sz w:val="24"/>
          <w:szCs w:val="24"/>
        </w:rPr>
        <w:t xml:space="preserve">through links </w:t>
      </w:r>
      <w:r w:rsidR="00CD63DA">
        <w:rPr>
          <w:rFonts w:ascii="Calibri" w:hAnsi="Calibri" w:cs="Calibri"/>
          <w:sz w:val="24"/>
          <w:szCs w:val="24"/>
        </w:rPr>
        <w:t xml:space="preserve">below </w:t>
      </w:r>
      <w:r w:rsidR="00F2431C">
        <w:rPr>
          <w:rFonts w:ascii="Calibri" w:hAnsi="Calibri" w:cs="Calibri"/>
          <w:sz w:val="24"/>
          <w:szCs w:val="24"/>
        </w:rPr>
        <w:t>that will help you to</w:t>
      </w:r>
      <w:r w:rsidRPr="00CD63DA">
        <w:rPr>
          <w:rFonts w:ascii="Calibri" w:hAnsi="Calibri" w:cs="Calibri"/>
          <w:sz w:val="24"/>
          <w:szCs w:val="24"/>
        </w:rPr>
        <w:t xml:space="preserve"> connect with us </w:t>
      </w:r>
      <w:r w:rsidR="00CD63DA">
        <w:rPr>
          <w:rFonts w:ascii="Calibri" w:hAnsi="Calibri" w:cs="Calibri"/>
          <w:sz w:val="24"/>
          <w:szCs w:val="24"/>
        </w:rPr>
        <w:t xml:space="preserve">online </w:t>
      </w:r>
      <w:r w:rsidRPr="00CD63DA">
        <w:rPr>
          <w:rFonts w:ascii="Calibri" w:hAnsi="Calibri" w:cs="Calibri"/>
          <w:sz w:val="24"/>
          <w:szCs w:val="24"/>
        </w:rPr>
        <w:t xml:space="preserve">and </w:t>
      </w:r>
      <w:r w:rsidR="00CD63DA">
        <w:rPr>
          <w:rFonts w:ascii="Calibri" w:hAnsi="Calibri" w:cs="Calibri"/>
          <w:sz w:val="24"/>
          <w:szCs w:val="24"/>
        </w:rPr>
        <w:t xml:space="preserve">to </w:t>
      </w:r>
      <w:r w:rsidRPr="00CD63DA">
        <w:rPr>
          <w:rFonts w:ascii="Calibri" w:hAnsi="Calibri" w:cs="Calibri"/>
          <w:sz w:val="24"/>
          <w:szCs w:val="24"/>
        </w:rPr>
        <w:t>understand more about Afya</w:t>
      </w:r>
      <w:r w:rsidR="00CD63DA">
        <w:rPr>
          <w:rFonts w:ascii="Calibri" w:hAnsi="Calibri" w:cs="Calibri"/>
          <w:sz w:val="24"/>
          <w:szCs w:val="24"/>
        </w:rPr>
        <w:t>’s</w:t>
      </w:r>
      <w:r w:rsidRPr="00CD63DA">
        <w:rPr>
          <w:rFonts w:ascii="Calibri" w:hAnsi="Calibri" w:cs="Calibri"/>
          <w:sz w:val="24"/>
          <w:szCs w:val="24"/>
        </w:rPr>
        <w:t xml:space="preserve"> process</w:t>
      </w:r>
      <w:r w:rsidR="00CD63DA">
        <w:rPr>
          <w:rFonts w:ascii="Calibri" w:hAnsi="Calibri" w:cs="Calibri"/>
          <w:sz w:val="24"/>
          <w:szCs w:val="24"/>
        </w:rPr>
        <w:t>es</w:t>
      </w:r>
      <w:r w:rsidRPr="00CD63DA">
        <w:rPr>
          <w:rFonts w:ascii="Calibri" w:hAnsi="Calibri" w:cs="Calibri"/>
          <w:sz w:val="24"/>
          <w:szCs w:val="24"/>
        </w:rPr>
        <w:t>.</w:t>
      </w:r>
    </w:p>
    <w:p w:rsidR="009D7215" w:rsidRPr="009D7215" w:rsidRDefault="00505A82" w:rsidP="009D7215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9D7215">
        <w:rPr>
          <w:rFonts w:ascii="Calibri" w:hAnsi="Calibri" w:cs="Calibri"/>
          <w:sz w:val="24"/>
          <w:szCs w:val="24"/>
        </w:rPr>
        <w:t>Membership profile</w:t>
      </w:r>
      <w:r w:rsidR="00CD63DA" w:rsidRPr="009D7215">
        <w:rPr>
          <w:rFonts w:ascii="Calibri" w:hAnsi="Calibri" w:cs="Calibri"/>
          <w:sz w:val="24"/>
          <w:szCs w:val="24"/>
        </w:rPr>
        <w:t>:</w:t>
      </w:r>
      <w:ins w:id="2" w:author="User" w:date="2015-10-30T13:31:00Z">
        <w:r w:rsidR="00965ECB">
          <w:rPr>
            <w:rFonts w:ascii="Calibri" w:hAnsi="Calibri" w:cs="Calibri"/>
            <w:sz w:val="24"/>
            <w:szCs w:val="24"/>
          </w:rPr>
          <w:t xml:space="preserve"> </w:t>
        </w:r>
      </w:ins>
      <w:ins w:id="3" w:author="User" w:date="2015-11-02T11:28:00Z">
        <w:r w:rsidR="008E5143">
          <w:rPr>
            <w:rFonts w:ascii="Calibri" w:hAnsi="Calibri" w:cs="Calibri"/>
            <w:color w:val="0070C0"/>
            <w:sz w:val="24"/>
            <w:szCs w:val="24"/>
          </w:rPr>
          <w:fldChar w:fldCharType="begin"/>
        </w:r>
        <w:r w:rsidR="00352D08">
          <w:rPr>
            <w:rFonts w:ascii="Calibri" w:hAnsi="Calibri" w:cs="Calibri"/>
            <w:color w:val="0070C0"/>
            <w:sz w:val="24"/>
            <w:szCs w:val="24"/>
          </w:rPr>
          <w:instrText xml:space="preserve"> HYPERLINK "https://www.afyaarabia.com/afya-portal/" \l "/PatientDashboard/Patient-upcoming-member-settings" </w:instrText>
        </w:r>
        <w:r w:rsidR="008E5143">
          <w:rPr>
            <w:rFonts w:ascii="Calibri" w:hAnsi="Calibri" w:cs="Calibri"/>
            <w:color w:val="0070C0"/>
            <w:sz w:val="24"/>
            <w:szCs w:val="24"/>
          </w:rPr>
          <w:fldChar w:fldCharType="separate"/>
        </w:r>
        <w:r w:rsidR="00ED26A1" w:rsidRPr="00352D08">
          <w:rPr>
            <w:rStyle w:val="Hyperlink"/>
            <w:rFonts w:ascii="Calibri" w:hAnsi="Calibri" w:cs="Calibri"/>
            <w:sz w:val="24"/>
            <w:szCs w:val="24"/>
          </w:rPr>
          <w:t>Click here</w:t>
        </w:r>
        <w:r w:rsidR="008E5143">
          <w:rPr>
            <w:rFonts w:ascii="Calibri" w:hAnsi="Calibri" w:cs="Calibri"/>
            <w:color w:val="0070C0"/>
            <w:sz w:val="24"/>
            <w:szCs w:val="24"/>
          </w:rPr>
          <w:fldChar w:fldCharType="end"/>
        </w:r>
      </w:ins>
      <w:r w:rsidR="00840606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840606" w:rsidRPr="00840606">
        <w:rPr>
          <w:rFonts w:ascii="Calibri" w:hAnsi="Calibri" w:cs="Calibri"/>
          <w:color w:val="0070C0"/>
          <w:sz w:val="24"/>
          <w:szCs w:val="24"/>
        </w:rPr>
        <w:t>https://www.afyaarabia.com/afya-portal/#/PatientDashboard/Patient-upcoming-member-settings</w:t>
      </w:r>
    </w:p>
    <w:p w:rsidR="00505A82" w:rsidRPr="00505200" w:rsidRDefault="00CD63DA" w:rsidP="009D721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05200">
        <w:rPr>
          <w:rFonts w:ascii="Calibri" w:hAnsi="Calibri" w:cs="Calibri"/>
          <w:sz w:val="24"/>
          <w:szCs w:val="24"/>
        </w:rPr>
        <w:t xml:space="preserve">My </w:t>
      </w:r>
      <w:r w:rsidR="00F944FD">
        <w:rPr>
          <w:rFonts w:ascii="Calibri" w:hAnsi="Calibri" w:cs="Calibri"/>
          <w:sz w:val="24"/>
          <w:szCs w:val="24"/>
        </w:rPr>
        <w:t xml:space="preserve">Health </w:t>
      </w:r>
      <w:r w:rsidRPr="00505200">
        <w:rPr>
          <w:rFonts w:ascii="Calibri" w:hAnsi="Calibri" w:cs="Calibri"/>
          <w:sz w:val="24"/>
          <w:szCs w:val="24"/>
        </w:rPr>
        <w:t>Account and its benefits:</w:t>
      </w:r>
      <w:ins w:id="4" w:author="User" w:date="2015-10-30T13:31:00Z">
        <w:r w:rsidR="00965ECB" w:rsidRPr="00505200">
          <w:rPr>
            <w:rFonts w:ascii="Calibri" w:hAnsi="Calibri" w:cs="Calibri"/>
            <w:sz w:val="24"/>
            <w:szCs w:val="24"/>
          </w:rPr>
          <w:t xml:space="preserve"> </w:t>
        </w:r>
      </w:ins>
      <w:r w:rsidR="008E5143" w:rsidRPr="00505200">
        <w:rPr>
          <w:rFonts w:ascii="Calibri" w:hAnsi="Calibri" w:cs="Calibri"/>
          <w:color w:val="0070C0"/>
          <w:sz w:val="24"/>
          <w:szCs w:val="24"/>
        </w:rPr>
        <w:fldChar w:fldCharType="begin"/>
      </w:r>
      <w:r w:rsidR="00505200" w:rsidRPr="00505200">
        <w:rPr>
          <w:rFonts w:ascii="Calibri" w:hAnsi="Calibri" w:cs="Calibri"/>
          <w:color w:val="0070C0"/>
          <w:sz w:val="24"/>
          <w:szCs w:val="24"/>
        </w:rPr>
        <w:instrText xml:space="preserve"> HYPERLINK "https://www.afyaarabia.com/afya-portal/" \l "/PatientDashboard" </w:instrText>
      </w:r>
      <w:r w:rsidR="008E5143" w:rsidRPr="00505200">
        <w:rPr>
          <w:rFonts w:ascii="Calibri" w:hAnsi="Calibri" w:cs="Calibri"/>
          <w:color w:val="0070C0"/>
          <w:sz w:val="24"/>
          <w:szCs w:val="24"/>
        </w:rPr>
        <w:fldChar w:fldCharType="separate"/>
      </w:r>
      <w:ins w:id="5" w:author="Divyesh" w:date="2015-09-23T11:43:00Z">
        <w:r w:rsidR="00ED26A1" w:rsidRPr="00505200">
          <w:rPr>
            <w:rStyle w:val="Hyperlink"/>
            <w:rFonts w:ascii="Calibri" w:hAnsi="Calibri" w:cs="Calibri"/>
            <w:sz w:val="24"/>
            <w:szCs w:val="24"/>
          </w:rPr>
          <w:t>Click here</w:t>
        </w:r>
      </w:ins>
      <w:r w:rsidR="008E5143" w:rsidRPr="00505200">
        <w:rPr>
          <w:rFonts w:ascii="Calibri" w:hAnsi="Calibri" w:cs="Calibri"/>
          <w:color w:val="0070C0"/>
          <w:sz w:val="24"/>
          <w:szCs w:val="24"/>
        </w:rPr>
        <w:fldChar w:fldCharType="end"/>
      </w:r>
      <w:r w:rsidR="00840606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840606" w:rsidRPr="00840606">
        <w:rPr>
          <w:rFonts w:ascii="Calibri" w:hAnsi="Calibri" w:cs="Calibri"/>
          <w:color w:val="0070C0"/>
          <w:sz w:val="24"/>
          <w:szCs w:val="24"/>
        </w:rPr>
        <w:t>https://www.afyaarabia.com/afya-portal/#/PatientDashboard</w:t>
      </w:r>
    </w:p>
    <w:p w:rsidR="00505A82" w:rsidRPr="009D7215" w:rsidRDefault="00505A82" w:rsidP="009D721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05200">
        <w:rPr>
          <w:rFonts w:ascii="Calibri" w:hAnsi="Calibri" w:cs="Calibri"/>
          <w:sz w:val="24"/>
          <w:szCs w:val="24"/>
        </w:rPr>
        <w:t xml:space="preserve">List of </w:t>
      </w:r>
      <w:r w:rsidR="00CD63DA" w:rsidRPr="00505200">
        <w:rPr>
          <w:rFonts w:ascii="Calibri" w:hAnsi="Calibri" w:cs="Calibri"/>
          <w:sz w:val="24"/>
          <w:szCs w:val="24"/>
        </w:rPr>
        <w:t>smart services and</w:t>
      </w:r>
      <w:r w:rsidRPr="00505200">
        <w:rPr>
          <w:rFonts w:ascii="Calibri" w:hAnsi="Calibri" w:cs="Calibri"/>
          <w:sz w:val="24"/>
          <w:szCs w:val="24"/>
        </w:rPr>
        <w:t xml:space="preserve"> explanation</w:t>
      </w:r>
      <w:r w:rsidR="00CD63DA" w:rsidRPr="00505200">
        <w:rPr>
          <w:rFonts w:ascii="Calibri" w:hAnsi="Calibri" w:cs="Calibri"/>
          <w:sz w:val="24"/>
          <w:szCs w:val="24"/>
        </w:rPr>
        <w:t>:</w:t>
      </w:r>
      <w:ins w:id="6" w:author="User" w:date="2015-10-30T13:31:00Z">
        <w:r w:rsidR="00965ECB" w:rsidRPr="00505200">
          <w:rPr>
            <w:rFonts w:ascii="Calibri" w:hAnsi="Calibri" w:cs="Calibri"/>
            <w:color w:val="0070C0"/>
            <w:sz w:val="24"/>
            <w:szCs w:val="24"/>
          </w:rPr>
          <w:t xml:space="preserve"> </w:t>
        </w:r>
      </w:ins>
      <w:r w:rsidR="008E5143">
        <w:rPr>
          <w:rFonts w:ascii="Calibri" w:hAnsi="Calibri" w:cs="Calibri"/>
          <w:color w:val="0070C0"/>
          <w:sz w:val="24"/>
          <w:szCs w:val="24"/>
        </w:rPr>
        <w:fldChar w:fldCharType="begin"/>
      </w:r>
      <w:r w:rsidR="00505200">
        <w:rPr>
          <w:rFonts w:ascii="Calibri" w:hAnsi="Calibri" w:cs="Calibri"/>
          <w:color w:val="0070C0"/>
          <w:sz w:val="24"/>
          <w:szCs w:val="24"/>
        </w:rPr>
        <w:instrText xml:space="preserve"> HYPERLINK "https://www.afyaarabia.com/afya-portal/" \l "/AfyaServices/afya-patient-service" </w:instrText>
      </w:r>
      <w:r w:rsidR="008E5143">
        <w:rPr>
          <w:rFonts w:ascii="Calibri" w:hAnsi="Calibri" w:cs="Calibri"/>
          <w:color w:val="0070C0"/>
          <w:sz w:val="24"/>
          <w:szCs w:val="24"/>
        </w:rPr>
        <w:fldChar w:fldCharType="separate"/>
      </w:r>
      <w:ins w:id="7" w:author="Divyesh" w:date="2015-09-23T11:43:00Z">
        <w:r w:rsidR="00ED26A1" w:rsidRPr="00505200">
          <w:rPr>
            <w:rStyle w:val="Hyperlink"/>
            <w:rFonts w:ascii="Calibri" w:hAnsi="Calibri" w:cs="Calibri"/>
            <w:sz w:val="24"/>
            <w:szCs w:val="24"/>
          </w:rPr>
          <w:t>Click here</w:t>
        </w:r>
      </w:ins>
      <w:r w:rsidR="008E5143">
        <w:rPr>
          <w:rFonts w:ascii="Calibri" w:hAnsi="Calibri" w:cs="Calibri"/>
          <w:color w:val="0070C0"/>
          <w:sz w:val="24"/>
          <w:szCs w:val="24"/>
        </w:rPr>
        <w:fldChar w:fldCharType="end"/>
      </w:r>
      <w:r w:rsidR="00840606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840606" w:rsidRPr="00840606">
        <w:rPr>
          <w:rFonts w:ascii="Calibri" w:hAnsi="Calibri" w:cs="Calibri"/>
          <w:color w:val="0070C0"/>
          <w:sz w:val="24"/>
          <w:szCs w:val="24"/>
        </w:rPr>
        <w:t>https://www.afyaarabia.com/afya-portal/#/AfyaServices/afya-patient-service</w:t>
      </w:r>
    </w:p>
    <w:p w:rsidR="00505A82" w:rsidRPr="009D7215" w:rsidRDefault="00505A82" w:rsidP="009D721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9D7215">
        <w:rPr>
          <w:rFonts w:ascii="Calibri" w:hAnsi="Calibri" w:cs="Calibri"/>
          <w:sz w:val="24"/>
          <w:szCs w:val="24"/>
        </w:rPr>
        <w:t>Afya</w:t>
      </w:r>
      <w:r w:rsidR="00CD63DA" w:rsidRPr="009D7215">
        <w:rPr>
          <w:rFonts w:ascii="Calibri" w:hAnsi="Calibri" w:cs="Calibri"/>
          <w:sz w:val="24"/>
          <w:szCs w:val="24"/>
        </w:rPr>
        <w:t>’sp</w:t>
      </w:r>
      <w:r w:rsidRPr="009D7215">
        <w:rPr>
          <w:rFonts w:ascii="Calibri" w:hAnsi="Calibri" w:cs="Calibri"/>
          <w:sz w:val="24"/>
          <w:szCs w:val="24"/>
        </w:rPr>
        <w:t>olicies</w:t>
      </w:r>
      <w:r w:rsidR="00CD63DA" w:rsidRPr="009D7215">
        <w:rPr>
          <w:rFonts w:ascii="Calibri" w:hAnsi="Calibri" w:cs="Calibri"/>
          <w:sz w:val="24"/>
          <w:szCs w:val="24"/>
        </w:rPr>
        <w:t>:</w:t>
      </w:r>
      <w:ins w:id="8" w:author="User" w:date="2015-10-30T13:31:00Z">
        <w:r w:rsidR="00965ECB">
          <w:rPr>
            <w:rFonts w:ascii="Calibri" w:hAnsi="Calibri" w:cs="Calibri"/>
            <w:sz w:val="24"/>
            <w:szCs w:val="24"/>
          </w:rPr>
          <w:t xml:space="preserve"> </w:t>
        </w:r>
      </w:ins>
      <w:r w:rsidR="008E5143">
        <w:rPr>
          <w:rFonts w:ascii="Calibri" w:hAnsi="Calibri" w:cs="Calibri"/>
          <w:color w:val="0070C0"/>
          <w:sz w:val="24"/>
          <w:szCs w:val="24"/>
        </w:rPr>
        <w:fldChar w:fldCharType="begin"/>
      </w:r>
      <w:r w:rsidR="00505200">
        <w:rPr>
          <w:rFonts w:ascii="Calibri" w:hAnsi="Calibri" w:cs="Calibri"/>
          <w:color w:val="0070C0"/>
          <w:sz w:val="24"/>
          <w:szCs w:val="24"/>
        </w:rPr>
        <w:instrText xml:space="preserve"> HYPERLINK "https://www.afyaarabia.com/afya-portal/" \l "/PatientDashboard/Patient_account_policies" </w:instrText>
      </w:r>
      <w:r w:rsidR="008E5143">
        <w:rPr>
          <w:rFonts w:ascii="Calibri" w:hAnsi="Calibri" w:cs="Calibri"/>
          <w:color w:val="0070C0"/>
          <w:sz w:val="24"/>
          <w:szCs w:val="24"/>
        </w:rPr>
        <w:fldChar w:fldCharType="separate"/>
      </w:r>
      <w:ins w:id="9" w:author="Divyesh" w:date="2015-09-23T11:43:00Z">
        <w:r w:rsidR="00ED26A1" w:rsidRPr="00505200">
          <w:rPr>
            <w:rStyle w:val="Hyperlink"/>
            <w:rFonts w:ascii="Calibri" w:hAnsi="Calibri" w:cs="Calibri"/>
            <w:sz w:val="24"/>
            <w:szCs w:val="24"/>
          </w:rPr>
          <w:t>Click here</w:t>
        </w:r>
      </w:ins>
      <w:r w:rsidR="008E5143">
        <w:rPr>
          <w:rFonts w:ascii="Calibri" w:hAnsi="Calibri" w:cs="Calibri"/>
          <w:color w:val="0070C0"/>
          <w:sz w:val="24"/>
          <w:szCs w:val="24"/>
        </w:rPr>
        <w:fldChar w:fldCharType="end"/>
      </w:r>
      <w:r w:rsidR="002D3684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840606" w:rsidRPr="00840606">
        <w:rPr>
          <w:rFonts w:ascii="Calibri" w:hAnsi="Calibri" w:cs="Calibri"/>
          <w:color w:val="0070C0"/>
          <w:sz w:val="24"/>
          <w:szCs w:val="24"/>
        </w:rPr>
        <w:t>https://www.afyaarabia.com/afya-portal/#/PatientDashboard/Patient_account_policies</w:t>
      </w:r>
      <w:hyperlink r:id="rId9" w:anchor="/PatientDashboard/Patient_account_policies" w:history="1"/>
    </w:p>
    <w:p w:rsidR="00505200" w:rsidRPr="00505200" w:rsidRDefault="00505A82" w:rsidP="009D7215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</w:rPr>
      </w:pPr>
      <w:r w:rsidRPr="00505200">
        <w:rPr>
          <w:rFonts w:ascii="Calibri" w:hAnsi="Calibri" w:cs="Calibri"/>
          <w:sz w:val="24"/>
          <w:szCs w:val="24"/>
        </w:rPr>
        <w:t>FAQ – helpful hints</w:t>
      </w:r>
      <w:r w:rsidR="00CD63DA" w:rsidRPr="00505200">
        <w:rPr>
          <w:rFonts w:ascii="Calibri" w:hAnsi="Calibri" w:cs="Calibri"/>
          <w:sz w:val="24"/>
          <w:szCs w:val="24"/>
        </w:rPr>
        <w:t>:</w:t>
      </w:r>
      <w:ins w:id="10" w:author="User" w:date="2015-10-30T13:31:00Z">
        <w:r w:rsidR="00965ECB" w:rsidRPr="00505200">
          <w:rPr>
            <w:rFonts w:ascii="Calibri" w:hAnsi="Calibri" w:cs="Calibri"/>
            <w:sz w:val="24"/>
            <w:szCs w:val="24"/>
          </w:rPr>
          <w:t xml:space="preserve"> </w:t>
        </w:r>
      </w:ins>
      <w:r w:rsidR="008E5143" w:rsidRPr="00505200">
        <w:rPr>
          <w:rFonts w:ascii="Calibri" w:hAnsi="Calibri" w:cs="Calibri"/>
          <w:color w:val="0070C0"/>
          <w:sz w:val="24"/>
          <w:szCs w:val="24"/>
        </w:rPr>
        <w:fldChar w:fldCharType="begin"/>
      </w:r>
      <w:r w:rsidR="00505200" w:rsidRPr="00505200">
        <w:rPr>
          <w:rFonts w:ascii="Calibri" w:hAnsi="Calibri" w:cs="Calibri"/>
          <w:color w:val="0070C0"/>
          <w:sz w:val="24"/>
          <w:szCs w:val="24"/>
        </w:rPr>
        <w:instrText xml:space="preserve"> HYPERLINK "https://www.afyaarabia.com/afya-portal/" \l "/ExperienceAfya/faq" </w:instrText>
      </w:r>
      <w:r w:rsidR="008E5143" w:rsidRPr="00505200">
        <w:rPr>
          <w:rFonts w:ascii="Calibri" w:hAnsi="Calibri" w:cs="Calibri"/>
          <w:color w:val="0070C0"/>
          <w:sz w:val="24"/>
          <w:szCs w:val="24"/>
        </w:rPr>
        <w:fldChar w:fldCharType="separate"/>
      </w:r>
      <w:ins w:id="11" w:author="Divyesh" w:date="2015-09-23T11:44:00Z">
        <w:r w:rsidR="00ED26A1" w:rsidRPr="00505200">
          <w:rPr>
            <w:rStyle w:val="Hyperlink"/>
            <w:rFonts w:ascii="Calibri" w:hAnsi="Calibri" w:cs="Calibri"/>
            <w:sz w:val="24"/>
            <w:szCs w:val="24"/>
          </w:rPr>
          <w:t>Click here</w:t>
        </w:r>
      </w:ins>
      <w:r w:rsidR="008E5143" w:rsidRPr="00505200">
        <w:rPr>
          <w:rFonts w:ascii="Calibri" w:hAnsi="Calibri" w:cs="Calibri"/>
          <w:color w:val="0070C0"/>
          <w:sz w:val="24"/>
          <w:szCs w:val="24"/>
        </w:rPr>
        <w:fldChar w:fldCharType="end"/>
      </w:r>
      <w:r w:rsidR="002D3684" w:rsidRPr="00505200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840606" w:rsidRPr="00840606">
        <w:rPr>
          <w:rFonts w:ascii="Calibri" w:hAnsi="Calibri" w:cs="Calibri"/>
          <w:color w:val="0070C0"/>
          <w:sz w:val="24"/>
          <w:szCs w:val="24"/>
        </w:rPr>
        <w:t>https://www.afyaarabia.com/afya-portal/#/ExperienceAfya/faq</w:t>
      </w:r>
    </w:p>
    <w:p w:rsidR="00AB1C2E" w:rsidRPr="00505200" w:rsidRDefault="00505A82" w:rsidP="00505A82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000000"/>
        </w:rPr>
      </w:pPr>
      <w:r w:rsidRPr="00505200">
        <w:rPr>
          <w:rFonts w:ascii="Calibri" w:hAnsi="Calibri" w:cs="Calibri"/>
          <w:sz w:val="24"/>
          <w:szCs w:val="24"/>
        </w:rPr>
        <w:t xml:space="preserve">Community </w:t>
      </w:r>
      <w:r w:rsidR="00CD63DA" w:rsidRPr="00505200">
        <w:rPr>
          <w:rFonts w:ascii="Calibri" w:hAnsi="Calibri" w:cs="Calibri"/>
          <w:sz w:val="24"/>
          <w:szCs w:val="24"/>
        </w:rPr>
        <w:t>s</w:t>
      </w:r>
      <w:r w:rsidRPr="00505200">
        <w:rPr>
          <w:rFonts w:ascii="Calibri" w:hAnsi="Calibri" w:cs="Calibri"/>
          <w:sz w:val="24"/>
          <w:szCs w:val="24"/>
        </w:rPr>
        <w:t>upport</w:t>
      </w:r>
      <w:r w:rsidR="00CD63DA" w:rsidRPr="00505200">
        <w:rPr>
          <w:rFonts w:ascii="Calibri" w:hAnsi="Calibri" w:cs="Calibri"/>
          <w:sz w:val="24"/>
          <w:szCs w:val="24"/>
        </w:rPr>
        <w:t>:</w:t>
      </w:r>
      <w:ins w:id="12" w:author="User" w:date="2015-10-30T13:31:00Z">
        <w:r w:rsidR="00965ECB" w:rsidRPr="00505200">
          <w:rPr>
            <w:rFonts w:ascii="Calibri" w:hAnsi="Calibri" w:cs="Calibri"/>
            <w:sz w:val="24"/>
            <w:szCs w:val="24"/>
          </w:rPr>
          <w:t xml:space="preserve"> </w:t>
        </w:r>
      </w:ins>
      <w:r w:rsidR="008E5143">
        <w:rPr>
          <w:rFonts w:ascii="Calibri" w:hAnsi="Calibri" w:cs="Calibri"/>
          <w:color w:val="0070C0"/>
          <w:sz w:val="24"/>
          <w:szCs w:val="24"/>
        </w:rPr>
        <w:fldChar w:fldCharType="begin"/>
      </w:r>
      <w:r w:rsidR="00505200">
        <w:rPr>
          <w:rFonts w:ascii="Calibri" w:hAnsi="Calibri" w:cs="Calibri"/>
          <w:color w:val="0070C0"/>
          <w:sz w:val="24"/>
          <w:szCs w:val="24"/>
        </w:rPr>
        <w:instrText xml:space="preserve"> HYPERLINK "https://www.afyaarabia.com/afya-portal/" \l "/AfyaServices/member-support" </w:instrText>
      </w:r>
      <w:r w:rsidR="008E5143">
        <w:rPr>
          <w:rFonts w:ascii="Calibri" w:hAnsi="Calibri" w:cs="Calibri"/>
          <w:color w:val="0070C0"/>
          <w:sz w:val="24"/>
          <w:szCs w:val="24"/>
        </w:rPr>
        <w:fldChar w:fldCharType="separate"/>
      </w:r>
      <w:ins w:id="13" w:author="Divyesh" w:date="2015-09-23T11:44:00Z">
        <w:r w:rsidR="00ED26A1" w:rsidRPr="00505200">
          <w:rPr>
            <w:rStyle w:val="Hyperlink"/>
            <w:rFonts w:ascii="Calibri" w:hAnsi="Calibri" w:cs="Calibri"/>
            <w:sz w:val="24"/>
            <w:szCs w:val="24"/>
          </w:rPr>
          <w:t>Click here</w:t>
        </w:r>
      </w:ins>
      <w:bookmarkStart w:id="14" w:name="_GoBack"/>
      <w:bookmarkEnd w:id="14"/>
      <w:r w:rsidR="008E5143">
        <w:rPr>
          <w:rFonts w:ascii="Calibri" w:hAnsi="Calibri" w:cs="Calibri"/>
          <w:color w:val="0070C0"/>
          <w:sz w:val="24"/>
          <w:szCs w:val="24"/>
        </w:rPr>
        <w:fldChar w:fldCharType="end"/>
      </w:r>
      <w:r w:rsidR="00840606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840606" w:rsidRPr="00840606">
        <w:rPr>
          <w:rFonts w:ascii="Calibri" w:hAnsi="Calibri" w:cs="Calibri"/>
          <w:color w:val="0070C0"/>
          <w:sz w:val="24"/>
          <w:szCs w:val="24"/>
        </w:rPr>
        <w:t>https://www.afyaarabia.com/afya-portal/#/AfyaServices/member-support</w:t>
      </w:r>
    </w:p>
    <w:p w:rsidR="00AB1C2E" w:rsidRDefault="00AB1C2E" w:rsidP="00505A82">
      <w:pPr>
        <w:spacing w:after="0" w:line="240" w:lineRule="auto"/>
        <w:rPr>
          <w:rFonts w:ascii="Calibri" w:hAnsi="Calibri" w:cs="Calibri"/>
          <w:b/>
          <w:i/>
          <w:sz w:val="24"/>
          <w:szCs w:val="24"/>
          <w:u w:val="single"/>
        </w:rPr>
      </w:pPr>
      <w:r w:rsidRPr="00AB1C2E">
        <w:rPr>
          <w:rFonts w:ascii="Calibri" w:hAnsi="Calibri" w:cs="Calibri"/>
          <w:b/>
          <w:i/>
          <w:noProof/>
          <w:sz w:val="24"/>
          <w:szCs w:val="24"/>
          <w:lang w:bidi="hi-IN"/>
        </w:rPr>
        <w:drawing>
          <wp:inline distT="0" distB="0" distL="0" distR="0">
            <wp:extent cx="5943600" cy="205740"/>
            <wp:effectExtent l="19050" t="0" r="0" b="0"/>
            <wp:docPr id="7" name="Picture 4" descr="C:\Users\User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B1C2E">
        <w:rPr>
          <w:rFonts w:ascii="Calibri" w:hAnsi="Calibri" w:cs="Calibri"/>
          <w:b/>
          <w:i/>
          <w:noProof/>
          <w:sz w:val="24"/>
          <w:szCs w:val="24"/>
          <w:lang w:bidi="hi-IN"/>
        </w:rPr>
        <w:drawing>
          <wp:inline distT="0" distB="0" distL="0" distR="0">
            <wp:extent cx="2447925" cy="200025"/>
            <wp:effectExtent l="19050" t="0" r="9525" b="0"/>
            <wp:docPr id="9" name="Picture 6" descr="C:\Users\User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1153C">
        <w:rPr>
          <w:rFonts w:ascii="Calibri" w:hAnsi="Calibri" w:cs="Calibri"/>
          <w:b/>
          <w:i/>
          <w:sz w:val="24"/>
          <w:szCs w:val="24"/>
          <w:u w:val="single"/>
        </w:rPr>
        <w:t xml:space="preserve">       </w:t>
      </w:r>
      <w:r w:rsidRPr="00AB1C2E">
        <w:rPr>
          <w:rFonts w:ascii="Calibri" w:hAnsi="Calibri" w:cs="Calibri"/>
          <w:b/>
          <w:i/>
          <w:noProof/>
          <w:sz w:val="24"/>
          <w:szCs w:val="24"/>
          <w:lang w:bidi="hi-IN"/>
        </w:rPr>
        <w:drawing>
          <wp:inline distT="0" distB="0" distL="0" distR="0">
            <wp:extent cx="1162050" cy="133350"/>
            <wp:effectExtent l="19050" t="0" r="0" b="0"/>
            <wp:docPr id="11" name="Picture 5" descr="C:\Users\User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1C2E" w:rsidRDefault="00AB1C2E">
      <w:pPr>
        <w:rPr>
          <w:rFonts w:ascii="Calibri" w:hAnsi="Calibri" w:cs="Calibri"/>
          <w:b/>
          <w:i/>
          <w:sz w:val="24"/>
          <w:szCs w:val="24"/>
          <w:u w:val="single"/>
        </w:rPr>
      </w:pPr>
      <w:r>
        <w:rPr>
          <w:rFonts w:ascii="Calibri" w:hAnsi="Calibri" w:cs="Calibri"/>
          <w:b/>
          <w:i/>
          <w:sz w:val="24"/>
          <w:szCs w:val="24"/>
          <w:u w:val="single"/>
        </w:rPr>
        <w:br w:type="page"/>
      </w:r>
    </w:p>
    <w:p w:rsidR="001D0E87" w:rsidRPr="00AB1C2E" w:rsidRDefault="00AB1C2E" w:rsidP="00AB1C2E">
      <w:pPr>
        <w:spacing w:after="0" w:line="240" w:lineRule="auto"/>
        <w:jc w:val="right"/>
        <w:rPr>
          <w:rFonts w:ascii="Calibri" w:hAnsi="Calibri" w:cs="Calibri"/>
          <w:b/>
          <w:i/>
          <w:sz w:val="24"/>
          <w:szCs w:val="24"/>
        </w:rPr>
      </w:pPr>
      <w:r w:rsidRPr="00AB1C2E">
        <w:rPr>
          <w:rFonts w:ascii="Calibri" w:hAnsi="Calibri" w:cs="Calibri"/>
          <w:b/>
          <w:i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1228725" cy="1200150"/>
            <wp:effectExtent l="19050" t="0" r="9525" b="0"/>
            <wp:docPr id="3" name="Picture 2" descr="C:\Users\Use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3DA" w:rsidRPr="001D0E87" w:rsidRDefault="00117AA0" w:rsidP="00505A82">
      <w:pPr>
        <w:spacing w:after="0" w:line="240" w:lineRule="auto"/>
        <w:rPr>
          <w:rFonts w:ascii="Calibri" w:hAnsi="Calibri" w:cs="Calibri"/>
          <w:b/>
          <w:i/>
          <w:sz w:val="24"/>
          <w:szCs w:val="24"/>
          <w:u w:val="single"/>
        </w:rPr>
      </w:pPr>
      <w:r w:rsidRPr="00CD63DA">
        <w:rPr>
          <w:rFonts w:ascii="Calibri" w:hAnsi="Calibri" w:cs="Calibri"/>
          <w:sz w:val="24"/>
          <w:szCs w:val="24"/>
        </w:rPr>
        <w:t>Afya is not designed to and does not provide medical advice, professional diagnosis, opinion</w:t>
      </w:r>
      <w:r>
        <w:rPr>
          <w:rFonts w:ascii="Calibri" w:hAnsi="Calibri" w:cs="Calibri"/>
          <w:sz w:val="24"/>
          <w:szCs w:val="24"/>
        </w:rPr>
        <w:t xml:space="preserve"> and</w:t>
      </w:r>
      <w:r w:rsidRPr="00CD63DA">
        <w:rPr>
          <w:rFonts w:ascii="Calibri" w:hAnsi="Calibri" w:cs="Calibri"/>
          <w:sz w:val="24"/>
          <w:szCs w:val="24"/>
        </w:rPr>
        <w:t xml:space="preserve"> treatment but is a m</w:t>
      </w:r>
      <w:r>
        <w:rPr>
          <w:rFonts w:ascii="Calibri" w:hAnsi="Calibri" w:cs="Calibri"/>
          <w:sz w:val="24"/>
          <w:szCs w:val="24"/>
        </w:rPr>
        <w:t>ere facilitator for medical-</w:t>
      </w:r>
      <w:r w:rsidRPr="00CD63DA">
        <w:rPr>
          <w:rFonts w:ascii="Calibri" w:hAnsi="Calibri" w:cs="Calibri"/>
          <w:sz w:val="24"/>
          <w:szCs w:val="24"/>
        </w:rPr>
        <w:t xml:space="preserve">related services </w:t>
      </w:r>
      <w:r>
        <w:rPr>
          <w:rFonts w:ascii="Calibri" w:hAnsi="Calibri" w:cs="Calibri"/>
          <w:sz w:val="24"/>
          <w:szCs w:val="24"/>
        </w:rPr>
        <w:t xml:space="preserve">provided </w:t>
      </w:r>
      <w:r w:rsidRPr="00CD63DA">
        <w:rPr>
          <w:rFonts w:ascii="Calibri" w:hAnsi="Calibri" w:cs="Calibri"/>
          <w:sz w:val="24"/>
          <w:szCs w:val="24"/>
        </w:rPr>
        <w:t xml:space="preserve">to you. Through this letter and linkages to other sites, Afya Arabia provides general information for facilitation of </w:t>
      </w:r>
      <w:r>
        <w:rPr>
          <w:rFonts w:ascii="Calibri" w:hAnsi="Calibri" w:cs="Calibri"/>
          <w:sz w:val="24"/>
          <w:szCs w:val="24"/>
        </w:rPr>
        <w:t xml:space="preserve">just the requested </w:t>
      </w:r>
      <w:r w:rsidRPr="00CD63DA">
        <w:rPr>
          <w:rFonts w:ascii="Calibri" w:hAnsi="Calibri" w:cs="Calibri"/>
          <w:sz w:val="24"/>
          <w:szCs w:val="24"/>
        </w:rPr>
        <w:t xml:space="preserve">services. Afya Arabia is not liable </w:t>
      </w:r>
      <w:r>
        <w:rPr>
          <w:rFonts w:ascii="Calibri" w:hAnsi="Calibri" w:cs="Calibri"/>
          <w:sz w:val="24"/>
          <w:szCs w:val="24"/>
        </w:rPr>
        <w:t xml:space="preserve">to </w:t>
      </w:r>
      <w:r w:rsidRPr="00CD63DA">
        <w:rPr>
          <w:rFonts w:ascii="Calibri" w:hAnsi="Calibri" w:cs="Calibri"/>
          <w:sz w:val="24"/>
          <w:szCs w:val="24"/>
        </w:rPr>
        <w:t>or responsible for any advice, course of treatment, diagnosis, cancellation or rescheduling of services by the care providers or any other information, services or product you obtain through this notification.</w:t>
      </w:r>
    </w:p>
    <w:p w:rsidR="001D0E87" w:rsidRDefault="001D0E87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CD63DA" w:rsidP="00505A82">
      <w:pPr>
        <w:rPr>
          <w:rFonts w:ascii="Calibri" w:hAnsi="Calibri" w:cs="Calibri"/>
          <w:sz w:val="24"/>
          <w:szCs w:val="24"/>
        </w:rPr>
      </w:pPr>
      <w:r w:rsidRPr="00CD63DA">
        <w:rPr>
          <w:rFonts w:ascii="Calibri" w:hAnsi="Calibri" w:cs="Calibri"/>
          <w:sz w:val="24"/>
          <w:szCs w:val="24"/>
        </w:rPr>
        <w:t xml:space="preserve">We look forward to </w:t>
      </w:r>
      <w:r w:rsidR="001D0E87">
        <w:rPr>
          <w:rFonts w:ascii="Calibri" w:hAnsi="Calibri" w:cs="Calibri"/>
          <w:sz w:val="24"/>
          <w:szCs w:val="24"/>
        </w:rPr>
        <w:t>working with</w:t>
      </w:r>
      <w:r w:rsidRPr="00CD63DA">
        <w:rPr>
          <w:rFonts w:ascii="Calibri" w:hAnsi="Calibri" w:cs="Calibri"/>
          <w:sz w:val="24"/>
          <w:szCs w:val="24"/>
        </w:rPr>
        <w:t xml:space="preserve"> you</w:t>
      </w:r>
      <w:r w:rsidR="001D0E87"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z w:val="24"/>
          <w:szCs w:val="24"/>
        </w:rPr>
        <w:t xml:space="preserve"> make a difference in</w:t>
      </w:r>
      <w:r w:rsidR="005A7DC1">
        <w:rPr>
          <w:rFonts w:ascii="Calibri" w:hAnsi="Calibri" w:cs="Calibri"/>
          <w:sz w:val="24"/>
          <w:szCs w:val="24"/>
        </w:rPr>
        <w:t xml:space="preserve"> </w:t>
      </w:r>
      <w:r w:rsidR="001D0E87">
        <w:rPr>
          <w:rFonts w:ascii="Calibri" w:hAnsi="Calibri" w:cs="Calibri"/>
          <w:sz w:val="24"/>
          <w:szCs w:val="24"/>
        </w:rPr>
        <w:t>the healthcare landscape and simplify the care experience.</w:t>
      </w:r>
    </w:p>
    <w:p w:rsidR="0070690A" w:rsidRDefault="0070690A" w:rsidP="0070690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Sincerely </w:t>
      </w:r>
    </w:p>
    <w:p w:rsidR="00570F98" w:rsidRDefault="00570F98" w:rsidP="0070690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1828800" cy="952500"/>
            <wp:effectExtent l="19050" t="0" r="0" b="0"/>
            <wp:docPr id="5" name="Picture 1" descr="C:\Users\User\Desktop\communication loop\DiGi Signature Welcome 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mmunication loop\DiGi Signature Welcome Lette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0A" w:rsidRDefault="0070690A" w:rsidP="0070690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Community Manager</w:t>
      </w:r>
    </w:p>
    <w:p w:rsidR="002D60E5" w:rsidRDefault="002D60E5" w:rsidP="0070690A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505A82" w:rsidRPr="00CD63DA" w:rsidRDefault="00505A82" w:rsidP="00505A82">
      <w:pPr>
        <w:rPr>
          <w:rFonts w:ascii="Calibri" w:hAnsi="Calibri" w:cs="Calibri"/>
          <w:sz w:val="24"/>
          <w:szCs w:val="24"/>
        </w:rPr>
      </w:pPr>
    </w:p>
    <w:p w:rsidR="00C579E5" w:rsidRPr="00CD63DA" w:rsidRDefault="0021153C" w:rsidP="00B9774E">
      <w:pPr>
        <w:rPr>
          <w:rFonts w:ascii="Calibri" w:hAnsi="Calibri" w:cs="Calibri"/>
          <w:sz w:val="24"/>
          <w:szCs w:val="24"/>
        </w:rPr>
      </w:pPr>
      <w:r w:rsidRPr="0021153C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5943600" cy="205740"/>
            <wp:effectExtent l="19050" t="0" r="0" b="0"/>
            <wp:docPr id="12" name="Picture 7" descr="C:\Users\User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21153C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2447925" cy="200025"/>
            <wp:effectExtent l="19050" t="0" r="9525" b="0"/>
            <wp:docPr id="14" name="Picture 9" descr="C:\Users\User\Desktop\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        </w:t>
      </w:r>
      <w:r w:rsidRPr="0021153C">
        <w:rPr>
          <w:rFonts w:ascii="Calibri" w:hAnsi="Calibri" w:cs="Calibri"/>
          <w:noProof/>
          <w:sz w:val="24"/>
          <w:szCs w:val="24"/>
          <w:lang w:bidi="hi-IN"/>
        </w:rPr>
        <w:drawing>
          <wp:inline distT="0" distB="0" distL="0" distR="0">
            <wp:extent cx="1162050" cy="133350"/>
            <wp:effectExtent l="19050" t="0" r="0" b="0"/>
            <wp:docPr id="15" name="Picture 8" descr="C:\Users\User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579E5" w:rsidRPr="00CD63DA" w:rsidSect="00371EC9">
      <w:footerReference w:type="default" r:id="rId14"/>
      <w:pgSz w:w="11907" w:h="16839" w:code="9"/>
      <w:pgMar w:top="288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06D" w:rsidRDefault="0052206D" w:rsidP="004A666B">
      <w:pPr>
        <w:spacing w:after="0" w:line="240" w:lineRule="auto"/>
      </w:pPr>
      <w:r>
        <w:separator/>
      </w:r>
    </w:p>
  </w:endnote>
  <w:endnote w:type="continuationSeparator" w:id="1">
    <w:p w:rsidR="0052206D" w:rsidRDefault="0052206D" w:rsidP="004A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66B" w:rsidRPr="004A666B" w:rsidRDefault="004A666B" w:rsidP="004A666B">
    <w:pPr>
      <w:pStyle w:val="Footer"/>
      <w:jc w:val="right"/>
      <w:rPr>
        <w:color w:val="7F7F7F" w:themeColor="text1" w:themeTint="80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06D" w:rsidRDefault="0052206D" w:rsidP="004A666B">
      <w:pPr>
        <w:spacing w:after="0" w:line="240" w:lineRule="auto"/>
      </w:pPr>
      <w:r>
        <w:separator/>
      </w:r>
    </w:p>
  </w:footnote>
  <w:footnote w:type="continuationSeparator" w:id="1">
    <w:p w:rsidR="0052206D" w:rsidRDefault="0052206D" w:rsidP="004A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A7669"/>
    <w:multiLevelType w:val="hybridMultilevel"/>
    <w:tmpl w:val="D2A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71E75"/>
    <w:multiLevelType w:val="hybridMultilevel"/>
    <w:tmpl w:val="FB4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65C27"/>
    <w:multiLevelType w:val="hybridMultilevel"/>
    <w:tmpl w:val="EE04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8E25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42BAA"/>
    <w:multiLevelType w:val="hybridMultilevel"/>
    <w:tmpl w:val="93DC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0E4284"/>
    <w:multiLevelType w:val="hybridMultilevel"/>
    <w:tmpl w:val="A776D4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A000AE"/>
    <w:multiLevelType w:val="hybridMultilevel"/>
    <w:tmpl w:val="9832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vyesh">
    <w15:presenceInfo w15:providerId="None" w15:userId="Divyesh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NotTrackFormatting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/>
  <w:rsids>
    <w:rsidRoot w:val="00FC437F"/>
    <w:rsid w:val="000010AA"/>
    <w:rsid w:val="00013500"/>
    <w:rsid w:val="00021FB4"/>
    <w:rsid w:val="00051070"/>
    <w:rsid w:val="000700ED"/>
    <w:rsid w:val="000A0DD8"/>
    <w:rsid w:val="000A7777"/>
    <w:rsid w:val="000E0B59"/>
    <w:rsid w:val="00100ED3"/>
    <w:rsid w:val="00117AA0"/>
    <w:rsid w:val="0015045C"/>
    <w:rsid w:val="00170F56"/>
    <w:rsid w:val="00172736"/>
    <w:rsid w:val="00173077"/>
    <w:rsid w:val="001952F5"/>
    <w:rsid w:val="00196B35"/>
    <w:rsid w:val="001A1095"/>
    <w:rsid w:val="001B14D4"/>
    <w:rsid w:val="001D0E87"/>
    <w:rsid w:val="0021153C"/>
    <w:rsid w:val="002500CF"/>
    <w:rsid w:val="00281164"/>
    <w:rsid w:val="002C4F1B"/>
    <w:rsid w:val="002D3684"/>
    <w:rsid w:val="002D60E5"/>
    <w:rsid w:val="00311BE7"/>
    <w:rsid w:val="00352D08"/>
    <w:rsid w:val="003537FF"/>
    <w:rsid w:val="0036213E"/>
    <w:rsid w:val="00371EC9"/>
    <w:rsid w:val="003D7C3C"/>
    <w:rsid w:val="003E4F58"/>
    <w:rsid w:val="00455B44"/>
    <w:rsid w:val="00476570"/>
    <w:rsid w:val="004A666B"/>
    <w:rsid w:val="004E1D18"/>
    <w:rsid w:val="004F6FE5"/>
    <w:rsid w:val="00505200"/>
    <w:rsid w:val="00505A82"/>
    <w:rsid w:val="0051114F"/>
    <w:rsid w:val="00511CC0"/>
    <w:rsid w:val="0052206D"/>
    <w:rsid w:val="00545A39"/>
    <w:rsid w:val="00570F98"/>
    <w:rsid w:val="005A7DC1"/>
    <w:rsid w:val="005E443D"/>
    <w:rsid w:val="00650DBD"/>
    <w:rsid w:val="006524DD"/>
    <w:rsid w:val="006C6CF4"/>
    <w:rsid w:val="006F341F"/>
    <w:rsid w:val="0070690A"/>
    <w:rsid w:val="007550EC"/>
    <w:rsid w:val="0077466C"/>
    <w:rsid w:val="00787712"/>
    <w:rsid w:val="00787EBA"/>
    <w:rsid w:val="007A4D94"/>
    <w:rsid w:val="007D4213"/>
    <w:rsid w:val="00810E9C"/>
    <w:rsid w:val="00840606"/>
    <w:rsid w:val="00872544"/>
    <w:rsid w:val="008E1EF9"/>
    <w:rsid w:val="008E295F"/>
    <w:rsid w:val="008E5143"/>
    <w:rsid w:val="00946063"/>
    <w:rsid w:val="00965ECB"/>
    <w:rsid w:val="009724E7"/>
    <w:rsid w:val="00990D20"/>
    <w:rsid w:val="009A49FD"/>
    <w:rsid w:val="009A6273"/>
    <w:rsid w:val="009D7215"/>
    <w:rsid w:val="009E381F"/>
    <w:rsid w:val="009F03EE"/>
    <w:rsid w:val="00A021AF"/>
    <w:rsid w:val="00A63925"/>
    <w:rsid w:val="00A87F74"/>
    <w:rsid w:val="00AA5DA8"/>
    <w:rsid w:val="00AB1C2E"/>
    <w:rsid w:val="00AB4239"/>
    <w:rsid w:val="00B57092"/>
    <w:rsid w:val="00B72980"/>
    <w:rsid w:val="00B9774E"/>
    <w:rsid w:val="00BC4850"/>
    <w:rsid w:val="00BC5A2C"/>
    <w:rsid w:val="00BF3546"/>
    <w:rsid w:val="00BF6ECE"/>
    <w:rsid w:val="00C11B38"/>
    <w:rsid w:val="00C233C8"/>
    <w:rsid w:val="00C35454"/>
    <w:rsid w:val="00C55BD3"/>
    <w:rsid w:val="00C579E5"/>
    <w:rsid w:val="00C766A6"/>
    <w:rsid w:val="00CD63DA"/>
    <w:rsid w:val="00D0769F"/>
    <w:rsid w:val="00D20C44"/>
    <w:rsid w:val="00D27F1C"/>
    <w:rsid w:val="00D40850"/>
    <w:rsid w:val="00D47355"/>
    <w:rsid w:val="00DC330A"/>
    <w:rsid w:val="00E634A9"/>
    <w:rsid w:val="00E731B3"/>
    <w:rsid w:val="00E96666"/>
    <w:rsid w:val="00E96F75"/>
    <w:rsid w:val="00ED2611"/>
    <w:rsid w:val="00ED26A1"/>
    <w:rsid w:val="00ED3437"/>
    <w:rsid w:val="00EE2680"/>
    <w:rsid w:val="00EF17F3"/>
    <w:rsid w:val="00F2431C"/>
    <w:rsid w:val="00F944FD"/>
    <w:rsid w:val="00FC4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0A"/>
  </w:style>
  <w:style w:type="paragraph" w:styleId="Heading1">
    <w:name w:val="heading 1"/>
    <w:basedOn w:val="Normal"/>
    <w:next w:val="Normal"/>
    <w:link w:val="Heading1Char"/>
    <w:uiPriority w:val="9"/>
    <w:qFormat/>
    <w:rsid w:val="004A666B"/>
    <w:pPr>
      <w:keepNext/>
      <w:keepLines/>
      <w:spacing w:before="480" w:after="100"/>
      <w:outlineLvl w:val="0"/>
    </w:pPr>
    <w:rPr>
      <w:rFonts w:asciiTheme="majorHAnsi" w:eastAsiaTheme="majorEastAsia" w:hAnsiTheme="majorHAnsi" w:cstheme="majorBidi"/>
      <w:b/>
      <w:bCs/>
      <w:color w:val="3399CC" w:themeColor="tex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66B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color w:val="0C9B8C" w:themeColor="accent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66B"/>
    <w:pPr>
      <w:keepNext/>
      <w:keepLines/>
      <w:spacing w:before="300" w:after="100"/>
      <w:outlineLvl w:val="2"/>
    </w:pPr>
    <w:rPr>
      <w:rFonts w:asciiTheme="majorHAnsi" w:eastAsiaTheme="majorEastAsia" w:hAnsiTheme="majorHAnsi" w:cstheme="majorBidi"/>
      <w:b/>
      <w:bCs/>
      <w:color w:val="0C9B8C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6B"/>
    <w:pPr>
      <w:spacing w:before="200" w:after="100"/>
      <w:outlineLvl w:val="3"/>
    </w:pPr>
    <w:rPr>
      <w:b/>
      <w:color w:val="0C9B8C" w:themeColor="accent2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6B"/>
    <w:pPr>
      <w:outlineLvl w:val="4"/>
    </w:pPr>
    <w:rPr>
      <w:b/>
      <w:color w:val="0C9B8C" w:themeColor="accent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66B"/>
    <w:rPr>
      <w:rFonts w:asciiTheme="majorHAnsi" w:eastAsiaTheme="majorEastAsia" w:hAnsiTheme="majorHAnsi" w:cstheme="majorBidi"/>
      <w:b/>
      <w:bCs/>
      <w:color w:val="3399CC" w:themeColor="text2"/>
      <w:sz w:val="4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6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6B"/>
  </w:style>
  <w:style w:type="paragraph" w:styleId="Footer">
    <w:name w:val="footer"/>
    <w:basedOn w:val="Normal"/>
    <w:link w:val="FooterChar"/>
    <w:uiPriority w:val="99"/>
    <w:unhideWhenUsed/>
    <w:rsid w:val="004A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6B"/>
  </w:style>
  <w:style w:type="character" w:customStyle="1" w:styleId="Heading2Char">
    <w:name w:val="Heading 2 Char"/>
    <w:basedOn w:val="DefaultParagraphFont"/>
    <w:link w:val="Heading2"/>
    <w:uiPriority w:val="9"/>
    <w:rsid w:val="004A666B"/>
    <w:rPr>
      <w:rFonts w:asciiTheme="majorHAnsi" w:eastAsiaTheme="majorEastAsia" w:hAnsiTheme="majorHAnsi" w:cstheme="majorBidi"/>
      <w:b/>
      <w:bCs/>
      <w:color w:val="0C9B8C" w:themeColor="accent2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666B"/>
    <w:rPr>
      <w:rFonts w:asciiTheme="majorHAnsi" w:eastAsiaTheme="majorEastAsia" w:hAnsiTheme="majorHAnsi" w:cstheme="majorBidi"/>
      <w:b/>
      <w:bCs/>
      <w:color w:val="0C9B8C" w:themeColor="accent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666B"/>
    <w:rPr>
      <w:b/>
      <w:color w:val="0C9B8C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666B"/>
    <w:rPr>
      <w:b/>
      <w:color w:val="0C9B8C" w:themeColor="accent2"/>
      <w:sz w:val="24"/>
    </w:rPr>
  </w:style>
  <w:style w:type="table" w:styleId="TableGrid">
    <w:name w:val="Table Grid"/>
    <w:basedOn w:val="TableNormal"/>
    <w:uiPriority w:val="59"/>
    <w:rsid w:val="00C579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C579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0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0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0D2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423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4213"/>
    <w:rPr>
      <w:rFonts w:ascii="Courier New" w:eastAsia="Times New Roman" w:hAnsi="Courier New" w:cs="Courier New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9A49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2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fyaarabia.com/afya-portal/" TargetMode="External"/><Relationship Id="rId14" Type="http://schemas.openxmlformats.org/officeDocument/2006/relationships/footer" Target="foot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ADDKRAFT-AAFYA">
      <a:dk1>
        <a:sysClr val="windowText" lastClr="000000"/>
      </a:dk1>
      <a:lt1>
        <a:sysClr val="window" lastClr="FFFFFF"/>
      </a:lt1>
      <a:dk2>
        <a:srgbClr val="3399CC"/>
      </a:dk2>
      <a:lt2>
        <a:srgbClr val="EEECE1"/>
      </a:lt2>
      <a:accent1>
        <a:srgbClr val="99CC33"/>
      </a:accent1>
      <a:accent2>
        <a:srgbClr val="0C9B8C"/>
      </a:accent2>
      <a:accent3>
        <a:srgbClr val="60CDCB"/>
      </a:accent3>
      <a:accent4>
        <a:srgbClr val="007C59"/>
      </a:accent4>
      <a:accent5>
        <a:srgbClr val="4BACC6"/>
      </a:accent5>
      <a:accent6>
        <a:srgbClr val="33CC99"/>
      </a:accent6>
      <a:hlink>
        <a:srgbClr val="3399CC"/>
      </a:hlink>
      <a:folHlink>
        <a:srgbClr val="99CC33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1F350-738A-4F94-9849-B07CA2B4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Devyani</dc:creator>
  <cp:lastModifiedBy>User</cp:lastModifiedBy>
  <cp:revision>159</cp:revision>
  <dcterms:created xsi:type="dcterms:W3CDTF">2015-08-23T06:06:00Z</dcterms:created>
  <dcterms:modified xsi:type="dcterms:W3CDTF">2015-11-02T16:29:00Z</dcterms:modified>
</cp:coreProperties>
</file>