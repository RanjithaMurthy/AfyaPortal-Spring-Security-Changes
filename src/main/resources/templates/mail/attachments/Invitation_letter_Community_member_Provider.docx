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F0F" w:rsidRPr="00D85F0F" w:rsidRDefault="00D85F0F" w:rsidP="00D85F0F">
      <w:pPr>
        <w:rPr>
          <w:rFonts w:ascii="Calibri" w:hAnsi="Calibri" w:cs="Calibri"/>
          <w:sz w:val="24"/>
          <w:szCs w:val="24"/>
        </w:rPr>
      </w:pPr>
      <w:r w:rsidRPr="00D85F0F">
        <w:rPr>
          <w:rFonts w:ascii="Calibri" w:hAnsi="Calibri" w:cs="Calibri"/>
          <w:sz w:val="24"/>
          <w:szCs w:val="24"/>
        </w:rPr>
        <w:t>Dear Community Member,</w:t>
      </w:r>
    </w:p>
    <w:p w:rsidR="00D85F0F" w:rsidRPr="00D85F0F" w:rsidRDefault="00D85F0F" w:rsidP="00D85F0F">
      <w:pPr>
        <w:rPr>
          <w:rFonts w:ascii="Calibri" w:hAnsi="Calibri" w:cs="Calibri"/>
          <w:sz w:val="24"/>
          <w:szCs w:val="24"/>
        </w:rPr>
      </w:pPr>
      <w:r w:rsidRPr="00D85F0F">
        <w:rPr>
          <w:rFonts w:ascii="Calibri" w:hAnsi="Calibri" w:cs="Calibri"/>
          <w:sz w:val="24"/>
          <w:szCs w:val="24"/>
        </w:rPr>
        <w:t>Welcome to Afya Community Smart Care Portal!</w:t>
      </w:r>
    </w:p>
    <w:p w:rsidR="00D85F0F" w:rsidRPr="00D85F0F" w:rsidRDefault="00D85F0F" w:rsidP="00D85F0F">
      <w:pPr>
        <w:rPr>
          <w:rFonts w:ascii="Calibri" w:hAnsi="Calibri" w:cs="Calibri"/>
          <w:sz w:val="24"/>
          <w:szCs w:val="24"/>
        </w:rPr>
      </w:pPr>
      <w:r w:rsidRPr="00D85F0F">
        <w:rPr>
          <w:rFonts w:ascii="Calibri" w:hAnsi="Calibri" w:cs="Calibri"/>
          <w:sz w:val="24"/>
          <w:szCs w:val="24"/>
        </w:rPr>
        <w:t xml:space="preserve">We are delighted that you are now a part of </w:t>
      </w:r>
      <w:r w:rsidR="00090874">
        <w:rPr>
          <w:rFonts w:ascii="Calibri" w:hAnsi="Calibri" w:cs="Calibri"/>
          <w:sz w:val="24"/>
          <w:szCs w:val="24"/>
        </w:rPr>
        <w:t xml:space="preserve">Afya </w:t>
      </w:r>
      <w:r w:rsidRPr="00D85F0F">
        <w:rPr>
          <w:rFonts w:ascii="Calibri" w:hAnsi="Calibri" w:cs="Calibri"/>
          <w:sz w:val="24"/>
          <w:szCs w:val="24"/>
        </w:rPr>
        <w:t xml:space="preserve">Smart Care Community. At Afya, we take pride in providing an exemplary experience to our members. Allow us to provide you a brief overview of Afya Arabia, the </w:t>
      </w:r>
      <w:r w:rsidR="00090874">
        <w:rPr>
          <w:rFonts w:ascii="Calibri" w:hAnsi="Calibri" w:cs="Calibri"/>
          <w:sz w:val="24"/>
          <w:szCs w:val="24"/>
        </w:rPr>
        <w:t xml:space="preserve">benefits </w:t>
      </w:r>
      <w:r w:rsidRPr="00D85F0F">
        <w:rPr>
          <w:rFonts w:ascii="Calibri" w:hAnsi="Calibri" w:cs="Calibri"/>
          <w:sz w:val="24"/>
          <w:szCs w:val="24"/>
        </w:rPr>
        <w:t>of</w:t>
      </w:r>
      <w:r w:rsidR="00090874">
        <w:rPr>
          <w:rFonts w:ascii="Calibri" w:hAnsi="Calibri" w:cs="Calibri"/>
          <w:sz w:val="24"/>
          <w:szCs w:val="24"/>
        </w:rPr>
        <w:t xml:space="preserve"> being part of a Smart Care Community </w:t>
      </w:r>
      <w:r w:rsidRPr="00D85F0F">
        <w:rPr>
          <w:rFonts w:ascii="Calibri" w:hAnsi="Calibri" w:cs="Calibri"/>
          <w:sz w:val="24"/>
          <w:szCs w:val="24"/>
        </w:rPr>
        <w:t>and a few interesting, important membership details.</w:t>
      </w:r>
    </w:p>
    <w:p w:rsidR="008F7637" w:rsidRPr="00D85F0F" w:rsidRDefault="00D85F0F" w:rsidP="00D85F0F">
      <w:pPr>
        <w:rPr>
          <w:rFonts w:ascii="Calibri" w:hAnsi="Calibri" w:cs="Calibri"/>
          <w:sz w:val="24"/>
          <w:szCs w:val="24"/>
        </w:rPr>
      </w:pPr>
      <w:r w:rsidRPr="00D85F0F">
        <w:rPr>
          <w:rFonts w:ascii="Calibri" w:hAnsi="Calibri" w:cs="Calibri"/>
          <w:sz w:val="24"/>
          <w:szCs w:val="24"/>
        </w:rPr>
        <w:t xml:space="preserve">With a social mission of ‘care for all, wellness for all, healthy workforce, increased employability and healthy citizens’, Afya Arabia </w:t>
      </w:r>
      <w:r w:rsidR="00090874">
        <w:rPr>
          <w:rFonts w:ascii="Calibri" w:hAnsi="Calibri" w:cs="Calibri"/>
          <w:sz w:val="24"/>
          <w:szCs w:val="24"/>
        </w:rPr>
        <w:t xml:space="preserve">is a Care Community </w:t>
      </w:r>
      <w:r w:rsidRPr="00D85F0F">
        <w:rPr>
          <w:rFonts w:ascii="Calibri" w:hAnsi="Calibri" w:cs="Calibri"/>
          <w:sz w:val="24"/>
          <w:szCs w:val="24"/>
        </w:rPr>
        <w:t xml:space="preserve">designed </w:t>
      </w:r>
      <w:r w:rsidR="00090874">
        <w:rPr>
          <w:rFonts w:ascii="Calibri" w:hAnsi="Calibri" w:cs="Calibri"/>
          <w:sz w:val="24"/>
          <w:szCs w:val="24"/>
        </w:rPr>
        <w:t xml:space="preserve">to render </w:t>
      </w:r>
      <w:r w:rsidR="0049383B">
        <w:rPr>
          <w:rFonts w:ascii="Calibri" w:hAnsi="Calibri" w:cs="Calibri"/>
          <w:sz w:val="24"/>
          <w:szCs w:val="24"/>
        </w:rPr>
        <w:t>and</w:t>
      </w:r>
      <w:r w:rsidR="00090874">
        <w:rPr>
          <w:rFonts w:ascii="Calibri" w:hAnsi="Calibri" w:cs="Calibri"/>
          <w:sz w:val="24"/>
          <w:szCs w:val="24"/>
        </w:rPr>
        <w:t xml:space="preserve"> provide care </w:t>
      </w:r>
      <w:r w:rsidRPr="00D85F0F">
        <w:rPr>
          <w:rFonts w:ascii="Calibri" w:hAnsi="Calibri" w:cs="Calibri"/>
          <w:sz w:val="24"/>
          <w:szCs w:val="24"/>
        </w:rPr>
        <w:t>services to suit the needs of every community member. The community ensures that each member utilizes the potential of the smart care network optimally. We encourage our members to fully integrate with, participate in and enjoy the benefits of Afya Arabia’s community smart care ecosystem.</w:t>
      </w:r>
    </w:p>
    <w:p w:rsidR="00D85F0F" w:rsidRPr="00D85F0F" w:rsidRDefault="00D85F0F" w:rsidP="00D85F0F">
      <w:pPr>
        <w:rPr>
          <w:rFonts w:ascii="Calibri" w:hAnsi="Calibri" w:cs="Calibri"/>
          <w:sz w:val="24"/>
          <w:szCs w:val="24"/>
        </w:rPr>
      </w:pPr>
      <w:r w:rsidRPr="00D85F0F">
        <w:rPr>
          <w:rFonts w:ascii="Calibri" w:hAnsi="Calibri" w:cs="Calibri"/>
          <w:sz w:val="24"/>
          <w:szCs w:val="24"/>
        </w:rPr>
        <w:t>As health care provider, you can benefit from availing the following benefits from Afya Arabia’s smart care portal and build your network with patients, other healthcare providers and healthcare payers. As Afya’s member you can access our basic options available to community members. To avail the entire gamut of Afya’s smart care services (such as tele-consultation, managing appointments, tracking online reports, managing time-shares, online diagnostic reporting), please check the premium membership information at Afya’s website:</w:t>
      </w:r>
      <w:ins w:id="0" w:author="Divyesh" w:date="2015-09-23T11:44:00Z">
        <w:r w:rsidR="00B820FB" w:rsidRPr="00B820FB">
          <w:rPr>
            <w:rFonts w:ascii="Calibri" w:hAnsi="Calibri" w:cs="Calibri"/>
            <w:color w:val="0070C0"/>
            <w:sz w:val="24"/>
            <w:szCs w:val="24"/>
          </w:rPr>
          <w:t xml:space="preserve"> Click here</w:t>
        </w:r>
      </w:ins>
      <w:del w:id="1" w:author="Divyesh" w:date="2015-09-23T11:44:00Z">
        <w:r w:rsidRPr="00D85F0F" w:rsidDel="00B820FB">
          <w:rPr>
            <w:rFonts w:ascii="Calibri" w:hAnsi="Calibri" w:cs="Calibri"/>
            <w:b/>
            <w:i/>
            <w:sz w:val="24"/>
            <w:szCs w:val="24"/>
            <w:highlight w:val="cyan"/>
            <w:u w:val="single"/>
          </w:rPr>
          <w:delText xml:space="preserve"> &lt;&lt;link from Afya portal&gt;&gt;</w:delText>
        </w:r>
      </w:del>
      <w:r w:rsidRPr="00D85F0F">
        <w:rPr>
          <w:rFonts w:ascii="Calibri" w:hAnsi="Calibri" w:cs="Calibri"/>
          <w:sz w:val="24"/>
          <w:szCs w:val="24"/>
        </w:rPr>
        <w:t>.</w:t>
      </w:r>
    </w:p>
    <w:p w:rsidR="008F7637" w:rsidRPr="00D85F0F" w:rsidRDefault="00D85F0F" w:rsidP="008F7637">
      <w:pPr>
        <w:rPr>
          <w:rFonts w:ascii="Calibri" w:hAnsi="Calibri" w:cs="Calibri"/>
          <w:sz w:val="24"/>
          <w:szCs w:val="24"/>
        </w:rPr>
      </w:pPr>
      <w:r w:rsidRPr="00D85F0F">
        <w:rPr>
          <w:rFonts w:ascii="Calibri" w:hAnsi="Calibri" w:cs="Calibri"/>
          <w:sz w:val="24"/>
          <w:szCs w:val="24"/>
        </w:rPr>
        <w:t>For convenience and as an anytime reckoner for our members, we have provided a list of click-through links that help connect with us:</w:t>
      </w:r>
      <w:r w:rsidR="004C12C7" w:rsidRPr="00D85F0F">
        <w:rPr>
          <w:rFonts w:ascii="Calibri" w:hAnsi="Calibri" w:cs="Calibri"/>
          <w:sz w:val="24"/>
          <w:szCs w:val="24"/>
        </w:rPr>
        <w:t xml:space="preserve"> </w:t>
      </w:r>
    </w:p>
    <w:p w:rsidR="008F7637" w:rsidRPr="00D85F0F" w:rsidRDefault="008F7637" w:rsidP="008F7637">
      <w:pPr>
        <w:spacing w:after="0" w:line="240" w:lineRule="auto"/>
        <w:rPr>
          <w:rFonts w:ascii="Calibri" w:hAnsi="Calibri" w:cs="Calibri"/>
          <w:sz w:val="24"/>
          <w:szCs w:val="24"/>
        </w:rPr>
      </w:pPr>
      <w:r w:rsidRPr="00D85F0F">
        <w:rPr>
          <w:rFonts w:ascii="Calibri" w:hAnsi="Calibri" w:cs="Calibri"/>
          <w:sz w:val="24"/>
          <w:szCs w:val="24"/>
        </w:rPr>
        <w:t>a.</w:t>
      </w:r>
      <w:r w:rsidRPr="00D85F0F">
        <w:rPr>
          <w:rFonts w:ascii="Calibri" w:hAnsi="Calibri" w:cs="Calibri"/>
          <w:sz w:val="24"/>
          <w:szCs w:val="24"/>
        </w:rPr>
        <w:tab/>
      </w:r>
      <w:ins w:id="2" w:author="Divyesh" w:date="2015-09-23T11:49:00Z">
        <w:r w:rsidR="000C28F3">
          <w:rPr>
            <w:rFonts w:ascii="Calibri" w:hAnsi="Calibri" w:cs="Calibri"/>
            <w:sz w:val="24"/>
            <w:szCs w:val="24"/>
          </w:rPr>
          <w:t xml:space="preserve">To view your </w:t>
        </w:r>
      </w:ins>
      <w:r w:rsidRPr="00D85F0F">
        <w:rPr>
          <w:rFonts w:ascii="Calibri" w:hAnsi="Calibri" w:cs="Calibri"/>
          <w:sz w:val="24"/>
          <w:szCs w:val="24"/>
        </w:rPr>
        <w:t>Membership profile</w:t>
      </w:r>
      <w:del w:id="3" w:author="Divyesh" w:date="2015-09-23T11:49:00Z">
        <w:r w:rsidR="00D85F0F" w:rsidRPr="00D85F0F" w:rsidDel="000C28F3">
          <w:rPr>
            <w:rFonts w:ascii="Calibri" w:hAnsi="Calibri" w:cs="Calibri"/>
            <w:sz w:val="24"/>
            <w:szCs w:val="24"/>
          </w:rPr>
          <w:delText>:</w:delText>
        </w:r>
      </w:del>
      <w:ins w:id="4" w:author="Divyesh" w:date="2015-09-23T11:49:00Z">
        <w:r w:rsidR="000C28F3">
          <w:rPr>
            <w:rFonts w:ascii="Calibri" w:hAnsi="Calibri" w:cs="Calibri"/>
            <w:sz w:val="24"/>
            <w:szCs w:val="24"/>
          </w:rPr>
          <w:t xml:space="preserve"> </w:t>
        </w:r>
      </w:ins>
      <w:bookmarkStart w:id="5" w:name="_GoBack"/>
      <w:bookmarkEnd w:id="5"/>
      <w:ins w:id="6"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7" w:author="Divyesh" w:date="2015-09-23T11:45:00Z">
        <w:r w:rsidR="00D85F0F" w:rsidRPr="00D85F0F" w:rsidDel="00B820FB">
          <w:rPr>
            <w:rFonts w:ascii="Calibri" w:hAnsi="Calibri" w:cs="Calibri"/>
            <w:b/>
            <w:i/>
            <w:sz w:val="24"/>
            <w:szCs w:val="24"/>
            <w:highlight w:val="cyan"/>
            <w:u w:val="single"/>
          </w:rPr>
          <w:delText xml:space="preserve"> &lt;&lt;link from Afya portal&gt;&gt;</w:delText>
        </w:r>
      </w:del>
    </w:p>
    <w:p w:rsidR="008F7637" w:rsidRPr="00D85F0F" w:rsidRDefault="008F7637" w:rsidP="008F7637">
      <w:pPr>
        <w:spacing w:after="0" w:line="240" w:lineRule="auto"/>
        <w:rPr>
          <w:rFonts w:ascii="Calibri" w:hAnsi="Calibri" w:cs="Calibri"/>
          <w:color w:val="00B0F0"/>
          <w:sz w:val="24"/>
          <w:szCs w:val="24"/>
        </w:rPr>
      </w:pPr>
      <w:r w:rsidRPr="00D85F0F">
        <w:rPr>
          <w:rFonts w:ascii="Calibri" w:hAnsi="Calibri" w:cs="Calibri"/>
          <w:sz w:val="24"/>
          <w:szCs w:val="24"/>
        </w:rPr>
        <w:t>b.</w:t>
      </w:r>
      <w:r w:rsidRPr="00D85F0F">
        <w:rPr>
          <w:rFonts w:ascii="Calibri" w:hAnsi="Calibri" w:cs="Calibri"/>
          <w:sz w:val="24"/>
          <w:szCs w:val="24"/>
        </w:rPr>
        <w:tab/>
        <w:t>List of services offere</w:t>
      </w:r>
      <w:r w:rsidR="00D85F0F" w:rsidRPr="00D85F0F">
        <w:rPr>
          <w:rFonts w:ascii="Calibri" w:hAnsi="Calibri" w:cs="Calibri"/>
          <w:sz w:val="24"/>
          <w:szCs w:val="24"/>
        </w:rPr>
        <w:t>d by Afya for care providers:</w:t>
      </w:r>
      <w:ins w:id="8"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9" w:author="Divyesh" w:date="2015-09-23T11:45:00Z">
        <w:r w:rsidR="00D85F0F" w:rsidRPr="00D85F0F" w:rsidDel="00B820FB">
          <w:rPr>
            <w:rFonts w:ascii="Calibri" w:hAnsi="Calibri" w:cs="Calibri"/>
            <w:sz w:val="24"/>
            <w:szCs w:val="24"/>
          </w:rPr>
          <w:delText xml:space="preserve"> </w:delText>
        </w:r>
        <w:r w:rsidR="00D85F0F" w:rsidRPr="00D85F0F" w:rsidDel="00B820FB">
          <w:rPr>
            <w:rFonts w:ascii="Calibri" w:hAnsi="Calibri" w:cs="Calibri"/>
            <w:b/>
            <w:i/>
            <w:sz w:val="24"/>
            <w:szCs w:val="24"/>
            <w:highlight w:val="cyan"/>
            <w:u w:val="single"/>
          </w:rPr>
          <w:delText>&lt;&lt;link from Afya portal&gt;&gt;</w:delText>
        </w:r>
      </w:del>
    </w:p>
    <w:p w:rsidR="00090874" w:rsidRDefault="00090874" w:rsidP="008F7637">
      <w:pPr>
        <w:spacing w:after="0" w:line="240" w:lineRule="auto"/>
        <w:rPr>
          <w:rFonts w:ascii="Calibri" w:hAnsi="Calibri" w:cs="Calibri"/>
          <w:sz w:val="24"/>
          <w:szCs w:val="24"/>
        </w:rPr>
      </w:pPr>
    </w:p>
    <w:p w:rsidR="008F7637" w:rsidRPr="00D85F0F" w:rsidRDefault="008F7637" w:rsidP="008F7637">
      <w:pPr>
        <w:spacing w:after="0" w:line="240" w:lineRule="auto"/>
        <w:rPr>
          <w:rFonts w:ascii="Calibri" w:hAnsi="Calibri" w:cs="Calibri"/>
          <w:sz w:val="24"/>
          <w:szCs w:val="24"/>
        </w:rPr>
      </w:pPr>
      <w:r w:rsidRPr="00D85F0F">
        <w:rPr>
          <w:rFonts w:ascii="Calibri" w:hAnsi="Calibri" w:cs="Calibri"/>
          <w:sz w:val="24"/>
          <w:szCs w:val="24"/>
        </w:rPr>
        <w:t xml:space="preserve">As per </w:t>
      </w:r>
      <w:r w:rsidR="00090874">
        <w:rPr>
          <w:rFonts w:ascii="Calibri" w:hAnsi="Calibri" w:cs="Calibri"/>
          <w:sz w:val="24"/>
          <w:szCs w:val="24"/>
        </w:rPr>
        <w:t xml:space="preserve">your </w:t>
      </w:r>
      <w:r w:rsidRPr="00D85F0F">
        <w:rPr>
          <w:rFonts w:ascii="Calibri" w:hAnsi="Calibri" w:cs="Calibri"/>
          <w:sz w:val="24"/>
          <w:szCs w:val="24"/>
        </w:rPr>
        <w:t>membership registration details, you have access to the following areas in Afya Arabia community portal:</w:t>
      </w:r>
    </w:p>
    <w:p w:rsidR="008F7637" w:rsidRPr="00D85F0F" w:rsidRDefault="008F7637" w:rsidP="00D85F0F">
      <w:pPr>
        <w:pStyle w:val="ListParagraph"/>
        <w:numPr>
          <w:ilvl w:val="0"/>
          <w:numId w:val="8"/>
        </w:numPr>
        <w:spacing w:after="0" w:line="240" w:lineRule="auto"/>
        <w:rPr>
          <w:rFonts w:ascii="Calibri" w:hAnsi="Calibri" w:cs="Calibri"/>
          <w:sz w:val="24"/>
          <w:szCs w:val="24"/>
        </w:rPr>
      </w:pPr>
      <w:r w:rsidRPr="00D85F0F">
        <w:rPr>
          <w:rFonts w:ascii="Calibri" w:hAnsi="Calibri" w:cs="Calibri"/>
          <w:sz w:val="24"/>
          <w:szCs w:val="24"/>
        </w:rPr>
        <w:t>Detailed view of Afy</w:t>
      </w:r>
      <w:r w:rsidR="00D85F0F" w:rsidRPr="00D85F0F">
        <w:rPr>
          <w:rFonts w:ascii="Calibri" w:hAnsi="Calibri" w:cs="Calibri"/>
          <w:sz w:val="24"/>
          <w:szCs w:val="24"/>
        </w:rPr>
        <w:t>a’s Services for Care Providers:</w:t>
      </w:r>
      <w:ins w:id="10"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11" w:author="Divyesh" w:date="2015-09-23T11:45:00Z">
        <w:r w:rsidR="00D85F0F" w:rsidRPr="00D85F0F" w:rsidDel="00B820FB">
          <w:rPr>
            <w:rFonts w:ascii="Calibri" w:hAnsi="Calibri" w:cs="Calibri"/>
            <w:b/>
            <w:i/>
            <w:sz w:val="24"/>
            <w:szCs w:val="24"/>
            <w:highlight w:val="cyan"/>
            <w:u w:val="single"/>
          </w:rPr>
          <w:delText xml:space="preserve"> &lt;&lt;link from Afya portal&gt;&gt;</w:delText>
        </w:r>
      </w:del>
    </w:p>
    <w:p w:rsidR="008F7637" w:rsidRPr="00D85F0F" w:rsidRDefault="008F7637" w:rsidP="00D85F0F">
      <w:pPr>
        <w:pStyle w:val="ListParagraph"/>
        <w:numPr>
          <w:ilvl w:val="0"/>
          <w:numId w:val="8"/>
        </w:numPr>
        <w:spacing w:after="0" w:line="240" w:lineRule="auto"/>
        <w:rPr>
          <w:rFonts w:ascii="Calibri" w:hAnsi="Calibri" w:cs="Calibri"/>
          <w:color w:val="00B0F0"/>
          <w:sz w:val="24"/>
          <w:szCs w:val="24"/>
        </w:rPr>
      </w:pPr>
      <w:r w:rsidRPr="00D85F0F">
        <w:rPr>
          <w:rFonts w:ascii="Calibri" w:hAnsi="Calibri" w:cs="Calibri"/>
          <w:sz w:val="24"/>
          <w:szCs w:val="24"/>
        </w:rPr>
        <w:t>Self-</w:t>
      </w:r>
      <w:r w:rsidR="00D85F0F" w:rsidRPr="00D85F0F">
        <w:rPr>
          <w:rFonts w:ascii="Calibri" w:hAnsi="Calibri" w:cs="Calibri"/>
          <w:sz w:val="24"/>
          <w:szCs w:val="24"/>
        </w:rPr>
        <w:t>l</w:t>
      </w:r>
      <w:r w:rsidRPr="00D85F0F">
        <w:rPr>
          <w:rFonts w:ascii="Calibri" w:hAnsi="Calibri" w:cs="Calibri"/>
          <w:sz w:val="24"/>
          <w:szCs w:val="24"/>
        </w:rPr>
        <w:t xml:space="preserve">earning </w:t>
      </w:r>
      <w:r w:rsidR="00D85F0F" w:rsidRPr="00D85F0F">
        <w:rPr>
          <w:rFonts w:ascii="Calibri" w:hAnsi="Calibri" w:cs="Calibri"/>
          <w:sz w:val="24"/>
          <w:szCs w:val="24"/>
        </w:rPr>
        <w:t>s</w:t>
      </w:r>
      <w:r w:rsidRPr="00D85F0F">
        <w:rPr>
          <w:rFonts w:ascii="Calibri" w:hAnsi="Calibri" w:cs="Calibri"/>
          <w:sz w:val="24"/>
          <w:szCs w:val="24"/>
        </w:rPr>
        <w:t xml:space="preserve">chedules of Afya </w:t>
      </w:r>
      <w:r w:rsidR="00D85F0F" w:rsidRPr="00D85F0F">
        <w:rPr>
          <w:rFonts w:ascii="Calibri" w:hAnsi="Calibri" w:cs="Calibri"/>
          <w:sz w:val="24"/>
          <w:szCs w:val="24"/>
        </w:rPr>
        <w:t>s</w:t>
      </w:r>
      <w:r w:rsidRPr="00D85F0F">
        <w:rPr>
          <w:rFonts w:ascii="Calibri" w:hAnsi="Calibri" w:cs="Calibri"/>
          <w:sz w:val="24"/>
          <w:szCs w:val="24"/>
        </w:rPr>
        <w:t xml:space="preserve">ervices to train your staff on </w:t>
      </w:r>
      <w:r w:rsidR="00D85F0F" w:rsidRPr="00D85F0F">
        <w:rPr>
          <w:rFonts w:ascii="Calibri" w:hAnsi="Calibri" w:cs="Calibri"/>
          <w:sz w:val="24"/>
          <w:szCs w:val="24"/>
        </w:rPr>
        <w:t xml:space="preserve">the </w:t>
      </w:r>
      <w:r w:rsidRPr="00D85F0F">
        <w:rPr>
          <w:rFonts w:ascii="Calibri" w:hAnsi="Calibri" w:cs="Calibri"/>
          <w:sz w:val="24"/>
          <w:szCs w:val="24"/>
        </w:rPr>
        <w:t>effective use of Afya</w:t>
      </w:r>
      <w:r w:rsidR="00D85F0F" w:rsidRPr="00D85F0F">
        <w:rPr>
          <w:rFonts w:ascii="Calibri" w:hAnsi="Calibri" w:cs="Calibri"/>
          <w:sz w:val="24"/>
          <w:szCs w:val="24"/>
        </w:rPr>
        <w:t>:</w:t>
      </w:r>
      <w:ins w:id="12"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13" w:author="Divyesh" w:date="2015-09-23T11:45:00Z">
        <w:r w:rsidRPr="00D85F0F" w:rsidDel="00B820FB">
          <w:rPr>
            <w:rFonts w:ascii="Calibri" w:hAnsi="Calibri" w:cs="Calibri"/>
            <w:sz w:val="24"/>
            <w:szCs w:val="24"/>
          </w:rPr>
          <w:delText xml:space="preserve"> </w:delText>
        </w:r>
        <w:r w:rsidR="00D85F0F" w:rsidRPr="00D85F0F" w:rsidDel="00B820FB">
          <w:rPr>
            <w:rFonts w:ascii="Calibri" w:hAnsi="Calibri" w:cs="Calibri"/>
            <w:b/>
            <w:i/>
            <w:sz w:val="24"/>
            <w:szCs w:val="24"/>
            <w:highlight w:val="cyan"/>
            <w:u w:val="single"/>
          </w:rPr>
          <w:delText>&lt;&lt;link from Afya portal&gt;&gt;</w:delText>
        </w:r>
      </w:del>
      <w:r w:rsidRPr="00D85F0F">
        <w:rPr>
          <w:rFonts w:ascii="Calibri" w:hAnsi="Calibri" w:cs="Calibri"/>
          <w:color w:val="00B0F0"/>
          <w:sz w:val="24"/>
          <w:szCs w:val="24"/>
        </w:rPr>
        <w:t xml:space="preserve"> </w:t>
      </w:r>
    </w:p>
    <w:p w:rsidR="008F7637" w:rsidRPr="00D85F0F" w:rsidRDefault="00D85F0F" w:rsidP="00D85F0F">
      <w:pPr>
        <w:pStyle w:val="ListParagraph"/>
        <w:numPr>
          <w:ilvl w:val="0"/>
          <w:numId w:val="8"/>
        </w:numPr>
        <w:spacing w:after="0" w:line="240" w:lineRule="auto"/>
        <w:rPr>
          <w:rFonts w:ascii="Calibri" w:hAnsi="Calibri" w:cs="Calibri"/>
          <w:color w:val="00B0F0"/>
          <w:sz w:val="24"/>
          <w:szCs w:val="24"/>
        </w:rPr>
      </w:pPr>
      <w:r w:rsidRPr="00D85F0F">
        <w:rPr>
          <w:rFonts w:ascii="Calibri" w:hAnsi="Calibri" w:cs="Calibri"/>
          <w:sz w:val="24"/>
          <w:szCs w:val="24"/>
        </w:rPr>
        <w:t>A walkthrough</w:t>
      </w:r>
      <w:r w:rsidR="008F7637" w:rsidRPr="00D85F0F">
        <w:rPr>
          <w:rFonts w:ascii="Calibri" w:hAnsi="Calibri" w:cs="Calibri"/>
          <w:sz w:val="24"/>
          <w:szCs w:val="24"/>
        </w:rPr>
        <w:t xml:space="preserve"> of </w:t>
      </w:r>
      <w:r w:rsidRPr="00D85F0F">
        <w:rPr>
          <w:rFonts w:ascii="Calibri" w:hAnsi="Calibri" w:cs="Calibri"/>
          <w:sz w:val="24"/>
          <w:szCs w:val="24"/>
        </w:rPr>
        <w:t xml:space="preserve">the </w:t>
      </w:r>
      <w:r w:rsidR="008F7637" w:rsidRPr="00D85F0F">
        <w:rPr>
          <w:rFonts w:ascii="Calibri" w:hAnsi="Calibri" w:cs="Calibri"/>
          <w:sz w:val="24"/>
          <w:szCs w:val="24"/>
        </w:rPr>
        <w:t>“My Account” section of Afya’s Premium Members Account</w:t>
      </w:r>
      <w:r w:rsidRPr="00D85F0F">
        <w:rPr>
          <w:rFonts w:ascii="Calibri" w:hAnsi="Calibri" w:cs="Calibri"/>
          <w:sz w:val="24"/>
          <w:szCs w:val="24"/>
        </w:rPr>
        <w:t>:</w:t>
      </w:r>
      <w:ins w:id="14"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15" w:author="Divyesh" w:date="2015-09-23T11:45:00Z">
        <w:r w:rsidR="008F7637" w:rsidRPr="00D85F0F" w:rsidDel="00B820FB">
          <w:rPr>
            <w:rFonts w:ascii="Calibri" w:hAnsi="Calibri" w:cs="Calibri"/>
            <w:color w:val="00B0F0"/>
            <w:sz w:val="24"/>
            <w:szCs w:val="24"/>
          </w:rPr>
          <w:delText xml:space="preserve">. </w:delText>
        </w:r>
        <w:r w:rsidRPr="00D85F0F" w:rsidDel="00B820FB">
          <w:rPr>
            <w:rFonts w:ascii="Calibri" w:hAnsi="Calibri" w:cs="Calibri"/>
            <w:b/>
            <w:i/>
            <w:sz w:val="24"/>
            <w:szCs w:val="24"/>
            <w:highlight w:val="cyan"/>
            <w:u w:val="single"/>
          </w:rPr>
          <w:delText>&lt;&lt;link from Afya portal&gt;&gt;</w:delText>
        </w:r>
      </w:del>
    </w:p>
    <w:p w:rsidR="008F7637" w:rsidRPr="00D85F0F" w:rsidRDefault="00D85F0F" w:rsidP="00D85F0F">
      <w:pPr>
        <w:pStyle w:val="ListParagraph"/>
        <w:numPr>
          <w:ilvl w:val="0"/>
          <w:numId w:val="8"/>
        </w:numPr>
        <w:spacing w:after="0" w:line="240" w:lineRule="auto"/>
        <w:rPr>
          <w:rFonts w:ascii="Calibri" w:hAnsi="Calibri" w:cs="Calibri"/>
          <w:sz w:val="24"/>
          <w:szCs w:val="24"/>
        </w:rPr>
      </w:pPr>
      <w:r w:rsidRPr="00D85F0F">
        <w:rPr>
          <w:rFonts w:ascii="Calibri" w:hAnsi="Calibri" w:cs="Calibri"/>
          <w:sz w:val="24"/>
          <w:szCs w:val="24"/>
        </w:rPr>
        <w:t>Seek a quotation to avail</w:t>
      </w:r>
      <w:r w:rsidR="008F7637" w:rsidRPr="00D85F0F">
        <w:rPr>
          <w:rFonts w:ascii="Calibri" w:hAnsi="Calibri" w:cs="Calibri"/>
          <w:sz w:val="24"/>
          <w:szCs w:val="24"/>
        </w:rPr>
        <w:t xml:space="preserve"> Afya’s </w:t>
      </w:r>
      <w:r w:rsidRPr="00D85F0F">
        <w:rPr>
          <w:rFonts w:ascii="Calibri" w:hAnsi="Calibri" w:cs="Calibri"/>
          <w:sz w:val="24"/>
          <w:szCs w:val="24"/>
        </w:rPr>
        <w:t>s</w:t>
      </w:r>
      <w:r w:rsidR="008F7637" w:rsidRPr="00D85F0F">
        <w:rPr>
          <w:rFonts w:ascii="Calibri" w:hAnsi="Calibri" w:cs="Calibri"/>
          <w:sz w:val="24"/>
          <w:szCs w:val="24"/>
        </w:rPr>
        <w:t xml:space="preserve">mart </w:t>
      </w:r>
      <w:r w:rsidRPr="00D85F0F">
        <w:rPr>
          <w:rFonts w:ascii="Calibri" w:hAnsi="Calibri" w:cs="Calibri"/>
          <w:sz w:val="24"/>
          <w:szCs w:val="24"/>
        </w:rPr>
        <w:t>solutions and</w:t>
      </w:r>
      <w:r w:rsidR="008F7637" w:rsidRPr="00D85F0F">
        <w:rPr>
          <w:rFonts w:ascii="Calibri" w:hAnsi="Calibri" w:cs="Calibri"/>
          <w:sz w:val="24"/>
          <w:szCs w:val="24"/>
        </w:rPr>
        <w:t xml:space="preserve"> </w:t>
      </w:r>
      <w:r w:rsidRPr="00D85F0F">
        <w:rPr>
          <w:rFonts w:ascii="Calibri" w:hAnsi="Calibri" w:cs="Calibri"/>
          <w:sz w:val="24"/>
          <w:szCs w:val="24"/>
        </w:rPr>
        <w:t>s</w:t>
      </w:r>
      <w:r w:rsidR="008F7637" w:rsidRPr="00D85F0F">
        <w:rPr>
          <w:rFonts w:ascii="Calibri" w:hAnsi="Calibri" w:cs="Calibri"/>
          <w:sz w:val="24"/>
          <w:szCs w:val="24"/>
        </w:rPr>
        <w:t xml:space="preserve">mart </w:t>
      </w:r>
      <w:r w:rsidRPr="00D85F0F">
        <w:rPr>
          <w:rFonts w:ascii="Calibri" w:hAnsi="Calibri" w:cs="Calibri"/>
          <w:sz w:val="24"/>
          <w:szCs w:val="24"/>
        </w:rPr>
        <w:t>s</w:t>
      </w:r>
      <w:r w:rsidR="008F7637" w:rsidRPr="00D85F0F">
        <w:rPr>
          <w:rFonts w:ascii="Calibri" w:hAnsi="Calibri" w:cs="Calibri"/>
          <w:sz w:val="24"/>
          <w:szCs w:val="24"/>
        </w:rPr>
        <w:t>ervices that are designed to optimi</w:t>
      </w:r>
      <w:r w:rsidRPr="00D85F0F">
        <w:rPr>
          <w:rFonts w:ascii="Calibri" w:hAnsi="Calibri" w:cs="Calibri"/>
          <w:sz w:val="24"/>
          <w:szCs w:val="24"/>
        </w:rPr>
        <w:t>z</w:t>
      </w:r>
      <w:r w:rsidR="008F7637" w:rsidRPr="00D85F0F">
        <w:rPr>
          <w:rFonts w:ascii="Calibri" w:hAnsi="Calibri" w:cs="Calibri"/>
          <w:sz w:val="24"/>
          <w:szCs w:val="24"/>
        </w:rPr>
        <w:t xml:space="preserve">e and enhance your </w:t>
      </w:r>
      <w:r w:rsidR="00090874">
        <w:rPr>
          <w:rFonts w:ascii="Calibri" w:hAnsi="Calibri" w:cs="Calibri"/>
          <w:sz w:val="24"/>
          <w:szCs w:val="24"/>
        </w:rPr>
        <w:t xml:space="preserve">care </w:t>
      </w:r>
      <w:r w:rsidR="008F7637" w:rsidRPr="00D85F0F">
        <w:rPr>
          <w:rFonts w:ascii="Calibri" w:hAnsi="Calibri" w:cs="Calibri"/>
          <w:sz w:val="24"/>
          <w:szCs w:val="24"/>
        </w:rPr>
        <w:t>business</w:t>
      </w:r>
      <w:r w:rsidRPr="00D85F0F">
        <w:rPr>
          <w:rFonts w:ascii="Calibri" w:hAnsi="Calibri" w:cs="Calibri"/>
          <w:sz w:val="24"/>
          <w:szCs w:val="24"/>
        </w:rPr>
        <w:t>:</w:t>
      </w:r>
      <w:ins w:id="16"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17" w:author="Divyesh" w:date="2015-09-23T11:45:00Z">
        <w:r w:rsidRPr="00D85F0F" w:rsidDel="00B820FB">
          <w:rPr>
            <w:rFonts w:ascii="Calibri" w:hAnsi="Calibri" w:cs="Calibri"/>
            <w:sz w:val="24"/>
            <w:szCs w:val="24"/>
          </w:rPr>
          <w:delText xml:space="preserve"> </w:delText>
        </w:r>
        <w:r w:rsidRPr="00D85F0F" w:rsidDel="00B820FB">
          <w:rPr>
            <w:rFonts w:ascii="Calibri" w:hAnsi="Calibri" w:cs="Calibri"/>
            <w:b/>
            <w:i/>
            <w:sz w:val="24"/>
            <w:szCs w:val="24"/>
            <w:highlight w:val="cyan"/>
            <w:u w:val="single"/>
          </w:rPr>
          <w:delText>&lt;&lt;link from Afya portal&gt;&gt;</w:delText>
        </w:r>
      </w:del>
      <w:r w:rsidR="008F7637" w:rsidRPr="00D85F0F">
        <w:rPr>
          <w:rFonts w:ascii="Calibri" w:hAnsi="Calibri" w:cs="Calibri"/>
          <w:color w:val="00B0F0"/>
          <w:sz w:val="24"/>
          <w:szCs w:val="24"/>
        </w:rPr>
        <w:t xml:space="preserve"> </w:t>
      </w:r>
    </w:p>
    <w:p w:rsidR="008F7637" w:rsidRPr="00D85F0F" w:rsidRDefault="008F7637" w:rsidP="00D85F0F">
      <w:pPr>
        <w:pStyle w:val="ListParagraph"/>
        <w:numPr>
          <w:ilvl w:val="0"/>
          <w:numId w:val="8"/>
        </w:numPr>
        <w:spacing w:after="0" w:line="240" w:lineRule="auto"/>
        <w:rPr>
          <w:rFonts w:ascii="Calibri" w:hAnsi="Calibri" w:cs="Calibri"/>
          <w:sz w:val="24"/>
          <w:szCs w:val="24"/>
        </w:rPr>
      </w:pPr>
      <w:r w:rsidRPr="00D85F0F">
        <w:rPr>
          <w:rFonts w:ascii="Calibri" w:hAnsi="Calibri" w:cs="Calibri"/>
          <w:sz w:val="24"/>
          <w:szCs w:val="24"/>
        </w:rPr>
        <w:t xml:space="preserve">Community </w:t>
      </w:r>
      <w:r w:rsidR="00090874">
        <w:rPr>
          <w:rFonts w:ascii="Calibri" w:hAnsi="Calibri" w:cs="Calibri"/>
          <w:sz w:val="24"/>
          <w:szCs w:val="24"/>
        </w:rPr>
        <w:t>C</w:t>
      </w:r>
      <w:r w:rsidR="00090874" w:rsidRPr="00D85F0F">
        <w:rPr>
          <w:rFonts w:ascii="Calibri" w:hAnsi="Calibri" w:cs="Calibri"/>
          <w:sz w:val="24"/>
          <w:szCs w:val="24"/>
        </w:rPr>
        <w:t>are</w:t>
      </w:r>
      <w:r w:rsidR="00D85F0F" w:rsidRPr="00D85F0F">
        <w:rPr>
          <w:rFonts w:ascii="Calibri" w:hAnsi="Calibri" w:cs="Calibri"/>
          <w:sz w:val="24"/>
          <w:szCs w:val="24"/>
        </w:rPr>
        <w:t>:</w:t>
      </w:r>
      <w:ins w:id="18"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19" w:author="Divyesh" w:date="2015-09-23T11:45:00Z">
        <w:r w:rsidR="00D85F0F" w:rsidRPr="00D85F0F" w:rsidDel="00B820FB">
          <w:rPr>
            <w:rFonts w:ascii="Calibri" w:hAnsi="Calibri" w:cs="Calibri"/>
            <w:b/>
            <w:i/>
            <w:sz w:val="24"/>
            <w:szCs w:val="24"/>
            <w:highlight w:val="cyan"/>
            <w:u w:val="single"/>
          </w:rPr>
          <w:delText xml:space="preserve"> &lt;&lt;link from Afya portal&gt;&gt;</w:delText>
        </w:r>
      </w:del>
    </w:p>
    <w:p w:rsidR="008F7637" w:rsidRPr="00D85F0F" w:rsidRDefault="00D85F0F" w:rsidP="00D85F0F">
      <w:pPr>
        <w:pStyle w:val="ListParagraph"/>
        <w:numPr>
          <w:ilvl w:val="0"/>
          <w:numId w:val="8"/>
        </w:numPr>
        <w:spacing w:after="0" w:line="240" w:lineRule="auto"/>
        <w:rPr>
          <w:rFonts w:ascii="Calibri" w:hAnsi="Calibri" w:cs="Calibri"/>
          <w:b/>
          <w:sz w:val="24"/>
          <w:szCs w:val="24"/>
        </w:rPr>
      </w:pPr>
      <w:r w:rsidRPr="00D85F0F">
        <w:rPr>
          <w:rFonts w:ascii="Calibri" w:hAnsi="Calibri" w:cs="Calibri"/>
          <w:sz w:val="24"/>
          <w:szCs w:val="24"/>
        </w:rPr>
        <w:t>Frequently asked questions:</w:t>
      </w:r>
      <w:ins w:id="20"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21" w:author="Divyesh" w:date="2015-09-23T11:45:00Z">
        <w:r w:rsidRPr="00D85F0F" w:rsidDel="00B820FB">
          <w:rPr>
            <w:rFonts w:ascii="Calibri" w:hAnsi="Calibri" w:cs="Calibri"/>
            <w:sz w:val="24"/>
            <w:szCs w:val="24"/>
          </w:rPr>
          <w:delText xml:space="preserve"> </w:delText>
        </w:r>
        <w:r w:rsidRPr="00D85F0F" w:rsidDel="00B820FB">
          <w:rPr>
            <w:rFonts w:ascii="Calibri" w:hAnsi="Calibri" w:cs="Calibri"/>
            <w:b/>
            <w:i/>
            <w:sz w:val="24"/>
            <w:szCs w:val="24"/>
            <w:highlight w:val="cyan"/>
            <w:u w:val="single"/>
          </w:rPr>
          <w:delText>&lt;&lt;link from Afya portal&gt;&gt;</w:delText>
        </w:r>
      </w:del>
    </w:p>
    <w:p w:rsidR="008F7637" w:rsidRPr="00D85F0F" w:rsidRDefault="008F7637" w:rsidP="00D85F0F">
      <w:pPr>
        <w:pStyle w:val="ListParagraph"/>
        <w:numPr>
          <w:ilvl w:val="0"/>
          <w:numId w:val="8"/>
        </w:numPr>
        <w:spacing w:after="0" w:line="240" w:lineRule="auto"/>
        <w:rPr>
          <w:rFonts w:ascii="Calibri" w:hAnsi="Calibri" w:cs="Calibri"/>
          <w:sz w:val="24"/>
          <w:szCs w:val="24"/>
        </w:rPr>
      </w:pPr>
      <w:r w:rsidRPr="00D85F0F">
        <w:rPr>
          <w:rFonts w:ascii="Calibri" w:hAnsi="Calibri" w:cs="Calibri"/>
          <w:sz w:val="24"/>
          <w:szCs w:val="24"/>
        </w:rPr>
        <w:lastRenderedPageBreak/>
        <w:t>Contact us</w:t>
      </w:r>
      <w:r w:rsidR="00D85F0F" w:rsidRPr="00D85F0F">
        <w:rPr>
          <w:rFonts w:ascii="Calibri" w:hAnsi="Calibri" w:cs="Calibri"/>
          <w:color w:val="00B0F0"/>
          <w:sz w:val="24"/>
          <w:szCs w:val="24"/>
        </w:rPr>
        <w:t>:</w:t>
      </w:r>
      <w:ins w:id="22" w:author="Divyesh" w:date="2015-09-23T11:45:00Z">
        <w:r w:rsidR="00B820FB" w:rsidRPr="00B820FB">
          <w:rPr>
            <w:rFonts w:ascii="Calibri" w:hAnsi="Calibri" w:cs="Calibri"/>
            <w:color w:val="0070C0"/>
            <w:sz w:val="24"/>
            <w:szCs w:val="24"/>
          </w:rPr>
          <w:t xml:space="preserve"> </w:t>
        </w:r>
        <w:r w:rsidR="00B820FB">
          <w:rPr>
            <w:rFonts w:ascii="Calibri" w:hAnsi="Calibri" w:cs="Calibri"/>
            <w:color w:val="0070C0"/>
            <w:sz w:val="24"/>
            <w:szCs w:val="24"/>
          </w:rPr>
          <w:t>Click here</w:t>
        </w:r>
      </w:ins>
      <w:del w:id="23" w:author="Divyesh" w:date="2015-09-23T11:45:00Z">
        <w:r w:rsidR="00D85F0F" w:rsidRPr="00D85F0F" w:rsidDel="00B820FB">
          <w:rPr>
            <w:rFonts w:ascii="Calibri" w:hAnsi="Calibri" w:cs="Calibri"/>
            <w:color w:val="00B0F0"/>
            <w:sz w:val="24"/>
            <w:szCs w:val="24"/>
          </w:rPr>
          <w:delText xml:space="preserve"> </w:delText>
        </w:r>
        <w:r w:rsidR="00D85F0F" w:rsidRPr="00D85F0F" w:rsidDel="00B820FB">
          <w:rPr>
            <w:rFonts w:ascii="Calibri" w:hAnsi="Calibri" w:cs="Calibri"/>
            <w:b/>
            <w:i/>
            <w:sz w:val="24"/>
            <w:szCs w:val="24"/>
            <w:highlight w:val="cyan"/>
            <w:u w:val="single"/>
          </w:rPr>
          <w:delText>&lt;&lt;link from Afya p</w:delText>
        </w:r>
      </w:del>
      <w:del w:id="24" w:author="Divyesh" w:date="2015-09-23T11:46:00Z">
        <w:r w:rsidR="00D85F0F" w:rsidRPr="00D85F0F" w:rsidDel="00B820FB">
          <w:rPr>
            <w:rFonts w:ascii="Calibri" w:hAnsi="Calibri" w:cs="Calibri"/>
            <w:b/>
            <w:i/>
            <w:sz w:val="24"/>
            <w:szCs w:val="24"/>
            <w:highlight w:val="cyan"/>
            <w:u w:val="single"/>
          </w:rPr>
          <w:delText>ortal&gt;&gt;</w:delText>
        </w:r>
      </w:del>
    </w:p>
    <w:p w:rsidR="00C579E5" w:rsidRPr="00D85F0F" w:rsidRDefault="00C579E5" w:rsidP="00B9774E">
      <w:pPr>
        <w:rPr>
          <w:rFonts w:ascii="Calibri" w:hAnsi="Calibri" w:cs="Calibri"/>
          <w:sz w:val="24"/>
          <w:szCs w:val="24"/>
        </w:rPr>
      </w:pPr>
    </w:p>
    <w:p w:rsidR="00467A7F" w:rsidRDefault="00467A7F" w:rsidP="00467A7F">
      <w:pPr>
        <w:rPr>
          <w:rFonts w:ascii="Calibri" w:hAnsi="Calibri" w:cs="Calibri"/>
          <w:sz w:val="24"/>
          <w:szCs w:val="24"/>
        </w:rPr>
      </w:pPr>
      <w:r>
        <w:rPr>
          <w:rFonts w:ascii="Calibri" w:hAnsi="Calibri" w:cs="Calibri"/>
          <w:sz w:val="24"/>
          <w:szCs w:val="24"/>
        </w:rPr>
        <w:t xml:space="preserve">Sincerely </w:t>
      </w:r>
    </w:p>
    <w:p w:rsidR="00467A7F" w:rsidRDefault="00467A7F" w:rsidP="00467A7F">
      <w:pPr>
        <w:rPr>
          <w:rFonts w:ascii="Calibri" w:hAnsi="Calibri" w:cs="Calibri"/>
          <w:sz w:val="24"/>
          <w:szCs w:val="24"/>
        </w:rPr>
      </w:pPr>
      <w:r>
        <w:rPr>
          <w:rFonts w:ascii="Calibri" w:hAnsi="Calibri" w:cs="Calibri"/>
          <w:sz w:val="24"/>
          <w:szCs w:val="24"/>
        </w:rPr>
        <w:t>Signed</w:t>
      </w:r>
    </w:p>
    <w:p w:rsidR="00467A7F" w:rsidRDefault="00467A7F" w:rsidP="00467A7F">
      <w:pPr>
        <w:rPr>
          <w:rFonts w:ascii="Calibri" w:hAnsi="Calibri" w:cs="Calibri"/>
          <w:sz w:val="24"/>
          <w:szCs w:val="24"/>
        </w:rPr>
      </w:pPr>
      <w:r>
        <w:rPr>
          <w:rFonts w:ascii="Calibri" w:hAnsi="Calibri" w:cs="Calibri"/>
          <w:sz w:val="24"/>
          <w:szCs w:val="24"/>
        </w:rPr>
        <w:t>Community Manager</w:t>
      </w:r>
    </w:p>
    <w:p w:rsidR="00CA6B3B" w:rsidRPr="00D85F0F" w:rsidRDefault="00CA6B3B" w:rsidP="00467A7F">
      <w:pPr>
        <w:rPr>
          <w:rFonts w:ascii="Calibri" w:hAnsi="Calibri" w:cs="Calibri"/>
          <w:sz w:val="24"/>
          <w:szCs w:val="24"/>
        </w:rPr>
      </w:pPr>
    </w:p>
    <w:sectPr w:rsidR="00CA6B3B" w:rsidRPr="00D85F0F" w:rsidSect="004A666B">
      <w:headerReference w:type="default" r:id="rId7"/>
      <w:footerReference w:type="default" r:id="rId8"/>
      <w:pgSz w:w="11907" w:h="16839" w:code="9"/>
      <w:pgMar w:top="242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882" w:rsidRDefault="00AC1882" w:rsidP="004A666B">
      <w:pPr>
        <w:spacing w:after="0" w:line="240" w:lineRule="auto"/>
      </w:pPr>
      <w:r>
        <w:separator/>
      </w:r>
    </w:p>
  </w:endnote>
  <w:endnote w:type="continuationSeparator" w:id="0">
    <w:p w:rsidR="00AC1882" w:rsidRDefault="00AC1882" w:rsidP="004A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wis721 BT">
    <w:altName w:val="Segoe Script"/>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6B" w:rsidRPr="004A666B" w:rsidRDefault="00AC1882" w:rsidP="004A666B">
    <w:pPr>
      <w:pStyle w:val="Footer"/>
      <w:jc w:val="right"/>
      <w:rPr>
        <w:color w:val="7F7F7F" w:themeColor="text1" w:themeTint="80"/>
        <w:sz w:val="18"/>
      </w:rPr>
    </w:pPr>
    <w:r>
      <w:rPr>
        <w:noProof/>
        <w:color w:val="7F7F7F" w:themeColor="text1" w:themeTint="80"/>
        <w:sz w:val="18"/>
      </w:rPr>
      <w:pict>
        <v:shape id="Freeform 8" o:spid="_x0000_s2053" style="position:absolute;left:0;text-align:left;margin-left:158.6pt;margin-top:-.75pt;width:89.1pt;height:9.3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1559,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" path="m625,1c474,5,329,65,219,172,61,324,,549,55,759v11,43,22,71,42,113c190,1061,376,1189,586,1209v67,6,137,,207,-18c833,1181,864,1170,907,1149v97,-48,177,-118,238,-209c1302,703,1274,389,1075,184,983,89,860,27,730,8,695,2,660,,625,1xm640,77v63,,125,10,182,31c850,119,902,144,920,156v12,8,13,10,17,24c948,219,957,273,961,331r1,16l954,350v-4,2,-12,6,-18,9l925,367,887,347c780,295,675,272,554,274v-46,2,-64,4,-93,9c455,285,454,283,447,274v-4,-5,-11,-12,-15,-15c428,257,425,254,425,252v,-5,22,-57,36,-84c469,153,481,130,489,117l504,93r24,-6c565,80,602,77,640,77xm440,115v5,-1,2,5,-14,38c416,173,402,202,397,217r-9,25l376,244v-24,3,-49,21,-57,42l314,296r-23,1c279,298,256,299,243,301v-14,1,-27,2,-31,3c204,307,202,306,222,280v33,-42,81,-87,132,-120c376,145,428,120,440,115xm5661,144v-38,,-67,10,-86,31c5556,197,5546,229,5546,271r,75l5462,346r,68l5546,414r,441l5632,855r,-441l5724,414r,-68l5632,346r,-44c5632,271,5637,251,5645,240v8,-11,21,-17,41,-17c5690,223,5695,223,5701,224v6,1,14,2,23,3l5724,151v-18,-3,-31,-5,-40,-6c5675,145,5667,144,5661,144xm8189,154r,701l8272,855r,-65c8293,817,8317,838,8344,851v27,13,59,19,95,19c8506,870,8560,846,8601,797v40,-48,60,-114,60,-196c8661,518,8641,452,8600,403v-41,-49,-96,-74,-163,-74c8402,329,8371,336,8343,351v-27,15,-51,36,-71,65l8272,154r-83,xm8765,154r,98l8850,252r,-98l8765,154xm983,202v,-1,14,12,31,29c1107,325,1160,440,1170,571v1,12,,21,,21c1170,592,1166,587,1161,579v-17,-25,-49,-63,-81,-94l1047,451r3,-7c1051,439,1053,428,1053,419v,-12,-1,-19,-8,-30c1037,372,1022,357,1009,353v-9,-4,-10,-7,-10,-29c999,306,993,259,986,227v-2,-13,-4,-25,-3,-25xm522,314v14,,31,,50,c608,314,646,314,658,317v81,11,159,35,223,68l906,398r-3,20c902,436,904,439,909,451v8,17,20,31,32,38l950,492r-3,15c942,529,933,563,930,570v-2,5,-5,8,-17,8c906,579,898,580,896,581v-2,1,-7,-4,-16,-15c788,452,659,366,521,326v-21,-6,-27,-9,-23,-10c500,315,509,314,522,314xm5195,329v-64,,-113,15,-149,45c5010,404,4991,444,4991,496r,3l5072,499v,-31,10,-55,30,-70c5122,413,5153,405,5192,405v38,,67,6,86,19c5297,437,5307,457,5307,483v,21,-2,34,-5,40c5298,529,5292,534,5282,538v-10,4,-36,9,-79,13c5177,554,5157,556,5142,557v-59,8,-102,25,-131,51c4983,635,4968,671,4968,717v,48,15,86,44,113c5041,857,5082,870,5134,870v34,,65,-7,95,-21c5259,835,5287,815,5314,787r,2c5314,814,5321,833,5335,846v14,12,36,18,64,18c5406,864,5414,864,5421,862v8,-1,17,-3,28,-6l5449,790v-5,1,-10,2,-13,3c5432,793,5429,793,5427,793v-13,,-22,-3,-27,-9c5396,778,5393,764,5393,742r,-255c5393,433,5378,392,5346,367v-33,-26,-83,-38,-151,-38xm6475,329v-64,,-114,15,-150,45c6288,404,6271,444,6271,496r,3l6352,499v,-31,10,-55,30,-70c6402,413,6431,405,6471,405v38,,67,6,86,19c6576,437,6586,457,6586,483v,21,-2,34,-5,40c6578,529,6572,534,6562,538v-10,4,-37,9,-80,13c6456,554,6436,556,6422,557v-59,8,-103,25,-132,51c6262,635,6248,671,6248,717v,48,14,86,43,113c6320,857,6361,870,6413,870v33,,65,-7,95,-21c6538,835,6566,815,6593,787r,2c6593,814,6600,833,6615,846v14,12,35,18,63,18c6685,864,6693,864,6700,862v8,-1,17,-3,28,-6l6728,790v-5,1,-10,2,-14,3c6711,793,6708,793,6706,793v-13,,-21,-3,-26,-9c6675,778,6673,764,6673,742r,-255c6673,433,6657,392,6624,367v-32,-26,-81,-38,-149,-38xm7003,329v-64,,-113,15,-149,45c6818,404,6799,444,6799,496r,3l6880,499v,-31,10,-55,30,-70c6930,413,6961,405,7000,405v38,,67,6,86,19c7105,437,7114,457,7114,483v,21,-1,34,-4,40c7106,529,7100,534,7090,538v-10,4,-37,9,-80,13c6985,554,6965,556,6950,557v-59,8,-103,25,-132,51c6790,635,6776,671,6776,717v,48,14,86,43,113c6848,857,6889,870,6941,870v34,,65,-7,95,-21c7066,835,7094,815,7121,787r,2c7121,814,7129,833,7143,846v14,12,35,18,64,18c7213,864,7221,864,7229,862v7,-1,16,-3,27,-6l7256,790v-5,1,-9,2,-12,3c7240,793,7236,793,7234,793v-12,,-21,-3,-26,-9c7204,778,7201,764,7201,742r,-255c7201,433,7185,392,7153,367v-32,-26,-82,-38,-150,-38xm7854,329v-63,,-113,15,-149,45c7669,404,7651,444,7651,496r,3l7731,499v,-31,11,-55,31,-70c7782,413,7812,405,7851,405v39,,68,6,87,19c7957,437,7966,457,7966,483v,21,-1,34,-5,40c7958,529,7951,534,7941,538v-10,4,-36,9,-79,13c7836,554,7817,556,7802,557v-59,8,-103,25,-132,51c7642,635,7627,671,7627,717v,48,15,86,44,113c7700,857,7741,870,7793,870v34,,65,-7,95,-21c7918,835,7946,815,7973,787r,2c7973,814,7980,833,7994,846v14,12,36,18,64,18c8065,864,8073,864,8081,862v7,-1,16,-3,27,-6l8108,790v-5,1,-10,2,-13,3c8091,793,8088,793,8086,793v-13,,-21,-3,-26,-9c8055,778,8053,764,8053,742r,-255c8053,433,8037,392,8005,367v-32,-26,-83,-38,-151,-38xm9177,329v-64,,-113,15,-149,45c8992,404,8974,444,8974,496r,3l9054,499v,-31,11,-55,31,-70c9105,413,9135,405,9174,405v38,,68,6,87,19c9280,437,9289,457,9289,483v,21,-1,34,-5,40c9281,529,9275,534,9265,538v-10,4,-37,9,-80,13c9159,554,9140,556,9125,557v-59,8,-103,25,-132,51c8965,635,8950,671,8950,717v,48,15,86,44,113c9023,857,9064,870,9116,870v34,,65,-7,95,-21c9241,835,9269,815,9296,787r,2c9296,814,9303,833,9317,846v14,12,36,18,64,18c9388,864,9396,864,9403,862v8,-1,17,-3,28,-6l9431,790v-5,1,-10,2,-13,3c9414,793,9411,793,9409,793v-13,,-21,-3,-26,-9c9378,778,9376,764,9376,742r,-255c9376,433,9360,392,9328,367v-33,-26,-83,-38,-151,-38xm9983,329v-73,,-130,24,-171,72c9770,450,9750,516,9750,601v,84,19,149,59,197c9849,846,9903,870,9973,870v67,,120,-17,160,-53c10172,782,10195,734,10199,671r-81,c10112,710,10097,740,10073,761v-24,21,-55,31,-95,31c9933,792,9899,775,9874,742v-24,-34,-36,-82,-36,-144c9838,536,9851,489,9876,456v25,-33,61,-50,107,-50c10022,406,10054,415,10076,434v23,19,35,46,37,81l10198,515v-2,-57,-22,-102,-61,-136c10099,346,10047,329,9983,329xm10504,329v-77,,-136,24,-179,71c10282,448,10261,514,10261,600v,86,21,152,64,199c10368,846,10428,870,10505,870v77,,137,-24,180,-71c10728,751,10748,685,10748,600v,-86,-21,-153,-64,-201c10641,352,10581,329,10504,329xm11094,332v-35,,-65,8,-91,22c10977,368,10954,389,10935,417r,-71l10853,346r,509l10939,855r,-301c10939,508,10951,472,10974,446v23,-26,55,-39,95,-39c11104,407,11128,417,11142,436v14,18,21,54,21,105l11163,855r87,l11250,554v,-46,11,-82,34,-108c11307,421,11339,407,11380,407v34,,59,10,73,29c11467,454,11473,490,11473,541r,314l11559,855r,-306l11559,534v,-39,-1,-67,-4,-85c11551,431,11546,415,11539,402v-13,-22,-32,-40,-56,-52c11459,338,11430,332,11397,332v-35,,-65,7,-91,20c11280,365,11256,385,11233,413v-16,-28,-35,-48,-58,-61c11153,339,11126,332,11094,332xm7559,334v-34,,-63,9,-86,26c7450,377,7432,402,7418,436r,-90l7335,346r,509l7421,855r,-284c7421,524,7433,488,7457,463v24,-25,58,-38,104,-38c7567,425,7571,426,7573,426v3,,6,,8,l7581,336v-3,-1,-6,-1,-8,-1c7570,335,7566,334,7559,334xm269,337r11,l252,350v-30,15,-47,26,-77,45c147,414,147,414,149,407v1,-3,8,-18,14,-32l177,348r22,-3c231,339,256,337,269,337xm2547,346r153,509l2786,855,2894,462r107,393l3088,855,3243,346r-88,l3043,735,2944,346r-100,l2744,735,2636,346r-89,xm3256,346r153,509l3495,855,3603,462r107,393l3797,855,3952,346r-88,l3752,735,3653,346r-99,l3453,735,3345,346r-89,xm3965,346r153,509l4204,855,4312,462r108,393l4506,855,4660,346r-87,l4461,735,4362,346r-99,l4162,735,4054,346r-89,xm5728,346r194,538l5899,944v-5,14,-13,25,-23,31c5866,982,5852,986,5836,986v-8,,-16,-1,-25,-3c5803,982,5794,981,5786,978r,82c5794,1063,5803,1064,5811,1065v9,2,17,3,26,3c5876,1068,5905,1059,5926,1042v21,-17,41,-54,62,-109l6202,346r-95,l5966,757,5824,346r-96,xm8765,346r,509l8850,855r,-509l8765,346xm459,349r3,c572,374,672,424,757,495v26,21,70,66,90,91l861,603r-4,7c848,623,843,635,843,653v-1,21,5,34,17,48l868,709r-13,20c810,800,750,865,677,917v-13,11,-25,19,-26,19c649,936,643,931,637,926v-7,-4,-17,-8,-23,-10c599,913,575,914,565,920r-8,4l550,916c533,897,500,851,486,827,430,734,399,638,389,527v-2,-30,-1,-106,2,-126c392,394,393,394,402,392v18,-3,36,-15,47,-33c454,352,456,350,459,349xm321,359r13,11c340,377,347,385,350,385v4,2,4,3,2,26c349,451,351,530,356,563v17,138,73,265,157,367l529,950r-4,9c522,963,521,975,521,985r-2,18l492,1012v-33,11,-78,21,-110,26c338,1044,343,1045,317,1025,235,963,169,869,137,769,109,684,103,585,121,499v4,-18,6,-19,19,-30c181,433,247,392,301,369r20,-10xm10505,405v50,,89,17,116,50c10647,488,10660,537,10660,600v,63,-13,111,-39,144c10594,778,10555,794,10505,794v-50,,-88,-16,-116,-50c10362,711,10349,663,10349,600v,-63,13,-112,40,-145c10416,422,10454,405,10505,405xm8421,406v48,,85,18,111,53c8558,494,8571,543,8571,608v,58,-14,103,-41,136c8503,778,8467,794,8420,794v-48,,-86,-17,-112,-51c8282,708,8269,659,8269,596v,-63,13,-111,38,-143c8332,421,8371,406,8421,406xm1024,482r27,28c1093,551,1128,595,1156,640r12,22l1164,684v-10,75,-40,149,-81,211c1073,911,1058,932,1050,942r-14,17l1035,947c1024,862,1008,802,981,736l969,709r8,-8c1000,672,998,628,973,602l963,592r9,-33c977,541,983,520,984,512v3,-13,3,-15,10,-16c998,495,1007,492,1014,489r10,-7xm5306,595r,76c5306,707,5291,737,5262,760v-30,23,-68,35,-114,35c5119,795,5096,788,5080,774v-16,-13,-24,-33,-24,-58c5056,691,5063,671,5077,658v13,-13,36,-22,67,-27c5153,629,5169,627,5189,624v55,-7,94,-16,117,-29xm6585,595r,76c6585,707,6570,737,6541,760v-30,23,-67,35,-113,35c6398,795,6376,788,6360,774v-16,-13,-24,-33,-24,-58c6336,691,6343,671,6356,658v14,-13,36,-22,67,-27c6433,629,6448,627,6467,624v56,-7,95,-16,118,-29xm7113,595r,76c7113,707,7098,737,7069,760v-30,23,-67,35,-113,35c6927,795,6904,788,6888,774v-16,-13,-24,-33,-24,-58c6864,691,6871,671,6885,658v13,-13,36,-22,67,-27c6961,629,6976,627,6996,624v55,-7,94,-16,117,-29xm7965,595r,76c7965,707,7950,737,7921,760v-30,23,-67,35,-113,35c7779,795,7755,788,7739,774v-16,-13,-23,-33,-23,-58c7716,691,7723,671,7737,658v13,-13,36,-22,67,-27c7813,629,7828,627,7848,624v55,-7,94,-16,117,-29xm9288,595r,76c9288,707,9273,737,9244,760v-30,23,-67,35,-113,35c9101,795,9079,788,9063,774v-16,-13,-24,-33,-24,-58c9039,691,9046,671,9059,658v14,-13,36,-22,68,-27c9136,629,9151,627,9171,624v55,-7,94,-16,117,-29xm901,728r17,l936,728r7,15c972,808,992,886,998,961v1,17,2,33,2,34c1000,998,953,1034,929,1050v-28,18,-65,37,-92,48c827,1102,816,1105,814,1105v-6,,-45,-17,-71,-33c718,1059,670,1029,666,1024v-2,-3,-1,-6,2,-17c670,998,671,988,670,980r-1,-11l685,958c759,908,830,837,882,757r19,-29xm4752,749r,106l4850,855r,-106l4752,749xm9530,749r,106l9627,855r,-106l9530,749xm535,1036r8,8c555,1054,573,1062,587,1064v12,2,37,-4,46,-10c638,1051,639,1051,656,1064v24,16,59,37,82,49c749,1118,757,1123,756,1124v,,-15,2,-31,5c697,1134,620,1137,596,1135v-50,-6,-98,-16,-137,-31c431,1094,394,1078,395,1076v1,-1,11,-4,24,-6c447,1064,498,1050,519,1042r16,-6xe" fillcolor="#007c59 [3207]" stroked="f" strokeweight="0">
          <v:path arrowok="t" o:connecttype="custom" o:connectlocs="71463,778;90553,35676;51689,8457;23789,29260;534703,40245;556632,21678;816837,82726;858051,14970;105727,47147;55996,30524;89378,56187;496524,48508;486343,69699;533431,76796;613900,48216;628683,54146;655897,83795;685560,31982;694077,52299;699265,82240;700244,35676;779833,46952;780518,76504;788350,72130;898090,39370;892412,84573;921095,77087;976308,84573;986391,42189;1046010,77671;1070875,83114;1114047,39564;1115711,32274;718061,83114;26334,32760;264317,83114;268624,71449;378267,33635;422124,44911;388154,33635;571414,103820;866372,83114;84190,68144;47577,80393;34851,54729;11845,48508;1013117,58326;813215,44036;101321,92058;100245,46855;519432,57840;644640,57840;696328,57840;779735,57840;909250,57840;72736,104209;474791,83114;57464,103431;50808,101293" o:connectangles="0,0,0,0,0,0,0,0,0,0,0,0,0,0,0,0,0,0,0,0,0,0,0,0,0,0,0,0,0,0,0,0,0,0,0,0,0,0,0,0,0,0,0,0,0,0,0,0,0,0,0,0,0,0,0,0,0,0,0"/>
          <o:lock v:ext="edit" verticies="t"/>
        </v:shape>
      </w:pict>
    </w:r>
    <w:r>
      <w:rPr>
        <w:noProof/>
        <w:color w:val="7F7F7F" w:themeColor="text1" w:themeTint="80"/>
        <w:sz w:val="18"/>
      </w:rPr>
      <w:pict>
        <v:shape id="Freeform 7" o:spid="_x0000_s2052" style="position:absolute;left:0;text-align:left;margin-left:-37.55pt;margin-top:-3.15pt;width:192.05pt;height:14.7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4900,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" path="m1561,v-2,,-136,36,-299,81l967,163r-1,432l964,1027r-63,l836,1027r,-290l836,446r15,-2l862,444r,-41l862,363r-369,l122,363r,40l122,444r18,l156,444r,646l156,1736r-78,l,1736r,88l,1912r866,l1733,1912r,-88l1733,1736r-82,-1l1569,1734r-1,-867c1568,177,1565,,1561,xm13761,13v-58,,-104,15,-139,43c13587,85,13569,123,13569,171v,43,12,77,35,101c13627,295,13668,315,13729,331r56,14c13840,359,13877,375,13895,392v19,18,28,43,28,77c13923,505,13909,534,13883,555v-26,20,-63,31,-108,31c13722,586,13683,573,13654,548v-29,-26,-44,-62,-44,-109l13555,439r,5c13555,505,13574,552,13612,585v38,33,92,49,163,49c13837,634,13887,619,13923,588v36,-30,54,-71,54,-124c13977,418,13963,381,13935,355v-27,-26,-75,-47,-143,-64l13723,273v-35,-9,-61,-21,-76,-37c13631,221,13624,200,13624,173v,-36,11,-63,35,-82c13683,71,13716,62,13760,62v45,,81,10,106,33c13892,118,13904,150,13905,192r56,c13960,136,13942,92,13907,61v-35,-32,-84,-48,-146,-48xm16203,13v-59,,-106,15,-141,43c16027,85,16010,123,16010,171v,43,12,77,35,101c16068,295,16110,315,16170,331r56,14c16280,359,16317,375,16336,392v18,18,27,43,27,77c16363,505,16351,534,16324,555v-26,20,-62,31,-108,31c16164,586,16123,573,16094,548v-29,-26,-43,-62,-44,-109l15996,439r,5c15996,505,16015,552,16053,585v38,33,92,49,162,49c16278,634,16327,619,16363,588v36,-30,55,-71,55,-124c16418,418,16404,381,16376,355v-27,-26,-75,-47,-143,-64l16164,273v-36,-9,-61,-21,-77,-37c16072,221,16064,200,16064,173v,-36,12,-63,35,-82c16123,71,16157,62,16200,62v46,,81,10,107,33c16332,118,16346,150,16346,192r55,c16400,136,16382,92,16347,61v-35,-32,-83,-48,-144,-48xm21908,13v-80,,-143,28,-189,83c21673,151,21649,226,21649,322v,97,24,174,70,229c21765,607,21827,634,21906,634v69,,125,-19,167,-56c22114,542,22137,490,22142,425r-53,c22085,475,22067,516,22036,544v-32,29,-74,42,-126,42c21846,586,21796,563,21760,516v-36,-47,-54,-112,-54,-195c21706,239,21723,175,21759,130v35,-46,85,-68,149,-68c21957,62,21998,74,22030,99v31,25,48,59,53,102l22136,201v-3,-57,-25,-103,-66,-137c22029,30,21975,13,21908,13xm2773,28r,590l2896,618r,-262l3139,356r,262l3261,618r,-590l3139,28r,220l2896,248r,-220l2773,28xm4588,28r,209c4574,215,4556,198,4534,186v-22,-12,-47,-18,-75,-18c4406,168,4363,189,4330,233v-33,43,-50,100,-50,169c4280,471,4297,526,4330,569v33,42,77,63,130,63c4489,632,4514,626,4534,615v21,-12,40,-31,57,-56l4591,618r110,l4701,28r-113,xm8720,28l8496,618r57,l8621,436r264,l8951,618r58,l8785,28r-65,xm9066,28r,590l9114,618r,-590l9066,28xm9712,28r,74l9762,102r,-74l9712,28xm9877,28r,590l9926,618r,-74c9940,572,9961,593,9986,608v25,14,53,22,86,22c10131,630,10178,610,10212,570v35,-40,52,-95,52,-164c10264,336,10247,282,10213,242v-33,-40,-79,-60,-137,-60c10042,182,10012,189,9988,204v-25,14,-46,35,-62,64l9926,28r-49,xm10356,28r,590l10405,618r,-590l10356,28xm10526,28r,590l10574,618r,-590l10526,28xm11730,28r-223,590l11563,618r68,-182l11895,436r67,182l12019,618,11796,28r-66,xm12077,28r,590l12125,618r,-590l12077,28xm12246,28r,74l12295,102r,-74l12246,28xm12793,28r-223,590l12625,618r69,-182l12958,436r67,182l13081,618,12858,28r-65,xm13140,28r,590l13188,618r,-590l13140,28xm14514,28r,590l14563,618r,-590l14514,28xm18673,28r-223,590l18506,618r68,-182l18838,436r67,182l18962,618,18738,28r-65,xm19020,28r,590l19068,618r,-590l19020,28xm19464,28r,590l19518,618r,-279l19807,339r,-49l19518,290r,-213l19836,77r,-49l19464,28xm23856,28r,590l23905,618r,-590l23856,28xm6585,64r,118l6528,182r,82l6585,264r,236c6585,549,6593,582,6610,599v16,16,47,24,91,24c6705,623,6715,623,6730,623v14,-1,27,-2,38,-2l6768,533r-29,c6724,533,6713,532,6708,528v-6,-3,-7,-11,-7,-23l6701,264r67,l6768,182r-67,l6701,64r-116,xm16525,70r,122l16467,192r,41l16525,233r,309c16525,575,16530,598,16540,610v10,13,28,19,52,19c16601,629,16611,628,16621,626v9,-1,20,-4,32,-7l16652,580v-13,3,-23,5,-30,6c16616,587,16611,587,16606,587v-12,,-21,-3,-25,-9c16576,573,16574,560,16574,542r,-309l16653,233r,-41l16574,192r,-122l16525,70xm17866,70r,122l17809,192r,41l17866,233r,309c17866,575,17872,598,17882,610v10,13,27,19,52,19c17943,629,17951,628,17961,626v10,-1,22,-4,34,-7l17994,580v-14,3,-24,5,-30,6c17957,587,17952,587,17947,587v-12,,-20,-3,-25,-9c17918,573,17915,560,17915,542r,-309l17995,233r,-41l17915,192r,-122l17866,70xm8752,86r115,304l8638,390,8752,86xm11762,86r115,304l11648,390,11762,86xm12825,86r114,304l12711,390,12825,86xm18706,86r114,304l18591,390,18706,86xm3555,167v-63,,-113,21,-149,62c3369,270,3351,326,3351,398v,72,19,128,55,171c3443,611,3493,632,3556,632v52,,94,-13,130,-39c3722,567,3746,532,3757,486r-116,c3634,502,3624,514,3611,522v-13,8,-29,12,-49,12c3533,534,3511,525,3496,508v-15,-17,-23,-43,-24,-77l3762,431v,-4,1,-8,2,-12c3764,415,3764,409,3764,400v,-74,-19,-132,-55,-173c3673,187,3621,167,3555,167xm4011,167v-55,,-99,13,-130,38c3849,231,3833,266,3833,310r,8l3943,318r,-6c3943,295,3949,282,3961,272v13,-9,31,-14,54,-14c4041,258,4059,262,4070,270v11,7,16,20,16,38c4086,330,4062,344,4012,350v-19,2,-35,4,-47,6c3912,364,3875,380,3852,401v-23,22,-35,53,-35,94c3817,539,3829,573,3852,597v23,24,56,36,98,36c3981,633,4009,627,4033,616v23,-12,42,-30,57,-53c4090,574,4091,584,4093,593v3,9,6,18,10,25l4224,618r,-20c4215,593,4209,587,4205,578v-3,-9,-6,-23,-6,-41l4199,290v,-40,-16,-70,-48,-91c4118,178,4072,167,4011,167xm5968,167v-55,,-99,13,-130,38c5806,231,5791,266,5791,310r,8l5900,318r,-6c5900,295,5906,282,5918,272v13,-9,31,-14,55,-14c5999,258,6017,262,6028,270v11,7,15,20,15,38c6043,330,6019,344,5969,350v-19,2,-34,4,-46,6c5870,364,5833,380,5810,401v-23,22,-35,53,-35,94c5775,539,5787,573,5810,597v23,24,55,36,97,36c5938,633,5966,627,5990,616v23,-12,42,-30,57,-53c6047,574,6049,584,6051,593v3,9,5,18,9,25l6181,618r,-20c6172,593,6166,587,6163,578v-4,-9,-6,-23,-6,-41l6157,290v,-40,-16,-70,-48,-91c6076,178,6029,167,5968,167xm7016,167v-63,,-113,21,-149,62c6831,270,6813,326,6813,398v,72,18,128,55,171c6905,611,6955,632,7018,632v51,,95,-13,131,-39c7184,567,7207,532,7219,486r-115,c7096,502,7085,514,7073,522v-13,8,-30,12,-50,12c6995,534,6974,525,6959,508v-15,-17,-24,-43,-26,-77l7224,431v1,-4,1,-8,1,-12c7225,415,7225,409,7225,400v,-74,-18,-132,-54,-173c7134,187,7083,167,7016,167xm7785,167v-55,,-98,13,-130,39c7623,232,7606,268,7606,312v,34,11,61,33,80c7661,412,7701,429,7757,444v11,2,26,6,45,10c7848,464,7872,478,7872,498v,14,-6,24,-19,32c7841,538,7823,541,7800,541v-30,,-52,-5,-67,-15c7718,515,7711,498,7709,476r-116,l7593,481v,47,17,85,51,112c7678,620,7725,632,7785,632v67,,117,-13,152,-39c7972,568,7989,530,7989,481v,-35,-11,-62,-32,-82c7936,380,7897,365,7839,351v-8,-2,-18,-5,-32,-8c7749,330,7720,314,7720,297v,-13,6,-23,17,-30c7748,260,7764,257,7786,257v24,,42,5,55,15c7854,283,7861,297,7862,316r113,c7973,269,7955,232,7922,206v-33,-26,-79,-39,-137,-39xm4962,168v-52,,-95,21,-129,65c4800,276,4784,333,4784,402v,69,16,124,49,167c4867,611,4910,632,4964,632v27,,51,-5,71,-16c5056,604,5075,586,5091,562r,230l5205,792r,-610l5093,182r,57c5078,216,5060,198,5038,186v-22,-12,-48,-18,-76,-18xm6492,170v-28,,-52,7,-72,21c6400,205,6382,228,6367,257r,-75l6259,182r,436l6375,618r,-230c6375,355,6384,330,6400,314v16,-17,39,-25,71,-25l6510,289r-1,-118c6508,171,6505,171,6503,171v-3,,-6,-1,-11,-1xm7537,170v-28,,-53,7,-74,21c7443,205,7426,228,7410,257r,-75l7303,182r,436l7419,618r,-230c7419,355,7427,330,7443,314v16,-17,40,-25,72,-25l7553,289r,-118c7552,171,7550,171,7547,171v-2,,-6,-1,-10,-1xm9398,182v-58,,-104,20,-138,60c9226,281,9209,336,9209,406v,69,17,124,50,164c9293,609,9338,630,9397,630v33,,62,-8,87,-22c9509,593,9529,570,9545,541r,248l9593,789r,-597l9545,192r,74c9529,238,9508,217,9484,203v-24,-14,-53,-21,-86,-21xm10859,182v-51,,-92,12,-122,37c10707,243,10691,277,10690,319r48,1c10740,289,10751,265,10772,249v20,-15,49,-23,87,-23c10896,226,10924,233,10940,247v16,14,25,37,25,70c10965,344,10944,362,10904,370v-6,1,-11,2,-14,3c10884,373,10875,374,10863,375v-59,4,-100,12,-126,24c10715,409,10698,424,10686,442v-12,18,-18,39,-18,63c10668,543,10682,573,10707,595v26,23,60,34,102,34c10840,629,10868,622,10894,610v26,-12,50,-29,72,-54l10966,563v,19,6,34,16,44c10992,617,11007,622,11027,622v5,,12,-1,18,-1c11051,620,11056,619,11063,618r,-37c11060,581,11057,582,11055,582v-3,,-6,,-10,c11033,582,11025,580,11021,576v-4,-4,-7,-16,-7,-34l11014,310v,-42,-12,-74,-39,-96c10949,192,10910,182,10859,182xm14238,182v-52,,-92,12,-122,37c14086,243,14069,277,14068,319r49,1c14118,289,14130,265,14150,249v21,-15,49,-23,88,-23c14275,226,14302,233,14319,247v16,14,24,37,24,70c14343,344,14323,362,14283,370v-6,1,-11,2,-15,3c14263,373,14253,374,14242,375v-59,4,-101,12,-126,24c14094,409,14076,424,14065,442v-12,18,-18,39,-18,63c14047,543,14060,573,14086,595v25,23,59,34,102,34c14218,629,14247,622,14273,610v26,-12,50,-29,72,-54l14345,563v,19,6,34,16,44c14371,617,14386,622,14406,622v5,,11,-1,17,-1c14429,620,14435,619,14441,618r,-37c14438,581,14436,582,14433,582v-2,,-6,,-9,c14412,582,14404,580,14400,576v-4,-4,-7,-16,-7,-34l14393,310v,-42,-13,-74,-40,-96c14327,192,14289,182,14238,182xm14844,182v-58,,-104,20,-137,60c14674,281,14657,336,14657,407v,70,17,124,50,164c14740,610,14785,630,14843,630v48,,88,-13,120,-39c14995,565,15014,530,15019,487r-48,c14966,518,14951,542,14929,560v-22,18,-50,27,-83,27c14804,587,14770,572,14745,541v-25,-30,-37,-72,-37,-124l14708,414r317,l15025,399v,-69,-16,-122,-47,-160c14946,201,14901,182,14844,182xm15293,182v-29,,-55,7,-78,21c15192,217,15173,237,15158,263r,-71l15112,192r,426l15161,618r,-263c15161,317,15173,286,15196,262v23,-24,53,-36,90,-36c15317,226,15339,234,15354,251v15,17,22,44,22,79l15376,618r50,l15426,351v,-38,10,-68,33,-91c15482,237,15512,226,15550,226v32,,55,7,69,23c15633,264,15639,290,15639,325r,293l15689,618r,-297c15689,274,15678,239,15655,216v-23,-23,-57,-34,-103,-34c15521,182,15494,188,15471,203v-24,14,-42,35,-56,62c15408,239,15394,218,15373,204v-21,-15,-48,-22,-80,-22xm16911,182v-32,,-59,7,-80,21c16809,217,16792,239,16779,267r,-75l16732,192r,426l16783,618r,-234c16783,334,16793,296,16815,271v21,-25,52,-37,95,-37l16916,234r,-52l16911,182xm17149,182v-59,,-105,20,-138,60c16978,281,16962,336,16962,407v,70,17,124,49,164c17044,610,17089,630,17147,630v49,,89,-13,121,-39c17300,565,17319,530,17324,487r-49,c17270,518,17257,542,17234,560v-22,18,-50,27,-83,27c17109,587,17074,572,17049,541v-25,-30,-37,-72,-37,-124l17012,414r318,l17330,399v,-69,-16,-122,-48,-160c17250,201,17206,182,17149,182xm17583,182v-59,,-105,20,-138,60c17412,281,17396,336,17396,407v,70,16,124,49,164c17478,610,17523,630,17581,630v49,,89,-13,121,-39c17734,565,17752,530,17757,487r-48,c17704,518,17690,542,17667,560v-22,18,-49,27,-82,27c17542,587,17508,572,17483,541v-25,-30,-37,-72,-37,-124l17446,414r318,l17764,399v,-69,-16,-122,-48,-160c17684,201,17640,182,17583,182xm20088,182v-52,,-93,12,-123,37c19935,243,19919,277,19918,319r49,1c19968,289,19979,265,19999,249v21,-15,50,-23,89,-23c20125,226,20152,233,20169,247v16,14,24,37,24,70c20193,344,20173,362,20133,370v-6,1,-11,2,-15,3c20113,373,20103,374,20092,375v-59,4,-102,12,-127,24c19943,409,19926,424,19915,442v-12,18,-18,39,-18,63c19897,543,19910,573,19936,595v25,23,59,34,102,34c20068,629,20097,622,20123,610v26,-12,50,-29,72,-54l20195,563v,19,6,34,16,44c20221,617,20236,622,20256,622v5,,11,-1,17,-1c20279,620,20285,619,20291,618r,-37c20288,581,20286,582,20283,582v-2,,-6,,-9,c20262,582,20254,580,20250,576v-4,-4,-7,-16,-7,-34l20243,310v,-42,-14,-74,-40,-96c20177,192,20138,182,20088,182xm20537,182v-31,,-58,7,-80,21c20435,217,20418,239,20406,267r,-75l20358,192r,426l20409,618r,-234c20409,334,20420,296,20441,271v21,-25,53,-37,95,-37l20544,234r,-52l20537,182xm20775,182v-58,,-104,20,-137,60c20605,281,20588,336,20588,407v,70,17,124,50,164c20671,610,20716,630,20774,630v48,,89,-13,121,-39c20927,565,20946,530,20951,487r-49,c20897,518,20883,542,20861,560v-22,18,-50,27,-84,27c20735,587,20702,572,20677,541v-25,-30,-38,-72,-38,-124l20639,414r318,l20957,399v,-69,-16,-122,-48,-160c20877,201,20833,182,20775,182xm21181,182v-43,,-79,11,-106,34c21048,239,21035,269,21035,305v,32,10,56,31,73c21086,396,21127,412,21188,427v,,1,,2,1c21265,446,21304,472,21304,506v,24,-11,43,-31,57c21252,577,21225,584,21189,584v-33,,-60,-9,-81,-28c21087,538,21077,514,21075,485r-49,c21027,529,21043,564,21073,590v30,26,69,40,119,40c21240,630,21279,618,21309,595v30,-22,44,-52,44,-88c21353,475,21344,450,21325,432v-19,-18,-53,-33,-102,-45c21218,386,21211,384,21201,382v-78,-18,-116,-46,-116,-84c21085,276,21093,258,21111,245v17,-13,40,-19,69,-19c21214,226,21240,233,21260,249v19,17,30,39,32,68l21343,317v-3,-43,-19,-75,-47,-99c21268,194,21229,182,21181,182xm22408,182v-62,,-110,20,-144,59c22230,280,22213,334,22213,406v,71,17,126,51,165c22298,609,22346,629,22408,629v62,,110,-20,145,-58c22587,532,22605,476,22605,406v,-72,-18,-126,-52,-165c22518,202,22470,182,22408,182xm22874,182v-30,,-57,7,-80,21c22771,217,22753,237,22739,263r,-71l22692,192r,426l22741,618r,-263c22741,317,22753,286,22776,262v23,-24,53,-36,91,-36c22897,226,22920,234,22934,251v15,17,23,44,23,79l22957,618r49,l23006,351v,-38,11,-68,33,-91c23062,237,23093,226,23130,226v32,,54,7,68,23c23212,264,23219,290,23219,325r,293l23270,618r,-297c23270,274,23258,239,23235,216v-23,-23,-58,-34,-104,-34c23101,182,23074,188,23051,203v-23,14,-42,35,-57,62c22987,239,22974,218,22953,204v-21,-15,-48,-22,-79,-22xm23576,182v-35,,-64,6,-89,21c23463,217,23443,239,23427,269r,-77l23377,192r,597l23427,789r,-245c23444,573,23464,594,23488,608v24,15,52,22,85,22c23632,630,23679,609,23713,570v34,-40,51,-95,51,-164c23764,336,23748,281,23714,242v-34,-40,-80,-60,-138,-60xm24186,182v-59,,-104,20,-137,60c24016,281,24000,336,24000,407v,70,16,124,48,164c24081,610,24127,630,24185,630v49,,89,-13,121,-39c24338,565,24356,530,24361,487r-49,c24307,518,24294,542,24271,560v-22,18,-50,27,-83,27c24146,587,24112,572,24087,541v-25,-30,-38,-72,-38,-124l24049,414r319,l24368,399v,-69,-16,-122,-48,-160c24288,201,24243,182,24186,182xm5307,182r,298c5307,530,5318,567,5342,592v24,25,60,38,108,38c5477,630,5502,624,5524,614v22,-11,42,-27,58,-48l5582,618r114,l5696,182r-116,l5580,440v,28,-8,51,-24,67c5540,523,5518,532,5490,532v-24,,-41,-6,-52,-20c5428,499,5423,477,5423,446r,-264l5307,182xm8080,190r,121l8202,311r,-121l8080,190xm9712,192r,426l9762,618r,-426l9712,192xm12246,192r,426l12295,618r,-426l12246,192xm24406,192r142,207l24399,618r59,l24580,437r122,181l24764,618,24609,399r140,-207l24689,192r-110,170l24467,192r-61,xm14844,225v38,,69,13,92,39c14959,291,14973,329,14975,376r-267,-1c14710,329,14724,293,14748,265v25,-27,57,-40,96,-40xm17148,225v39,,70,13,94,39c17265,291,17277,329,17279,376r-266,-1c17015,329,17028,293,17053,265v24,-27,56,-40,95,-40xm17582,225v39,,69,13,93,39c17698,291,17711,329,17713,376r-267,-1c17449,329,17462,293,17487,265v24,-27,56,-40,95,-40xm20775,225v38,,70,13,93,39c20891,291,20904,329,20906,376r-266,-1c20642,329,20656,293,20680,265v25,-27,56,-40,95,-40xm24185,225v39,,70,13,94,39c24302,291,24314,329,24316,376r-266,-1c24053,329,24066,293,24091,265v24,-27,55,-40,94,-40xm9387,226v5,-1,11,,17,c9450,226,9485,241,9510,272v26,32,38,76,38,134c9548,463,9536,508,9511,539v-25,31,-61,47,-107,47c9359,586,9324,570,9299,539v-25,-32,-38,-76,-38,-133c9261,348,9273,304,9298,272v22,-27,51,-43,89,-46xm10051,226v5,-1,11,,17,c10114,226,10150,241,10174,272v25,32,38,76,38,134c10212,463,10199,508,10174,539v-24,31,-60,47,-106,47c10023,586,9987,570,9962,538v-26,-32,-38,-76,-38,-132c9924,348,9936,304,9961,272v22,-27,52,-43,90,-46xm22391,226v6,-1,11,,17,c22454,226,22490,241,22515,272v25,32,38,76,38,134c22553,463,22540,508,22515,539v-25,31,-61,47,-107,47c22362,586,22327,570,22302,539v-25,-32,-38,-76,-38,-133c22264,348,22277,304,22302,272v22,-27,51,-43,89,-46xm23551,226v5,-1,11,,17,c23614,226,23650,241,23675,272v25,32,37,76,37,134c23712,463,23700,508,23675,539v-25,31,-61,47,-107,47c23523,586,23488,570,23463,538v-26,-32,-38,-76,-38,-132c23425,348,23437,304,23462,272v22,-27,51,-43,89,-46xm3557,264v27,,48,8,63,23c3634,303,3642,325,3643,354r-171,c3474,325,3483,303,3497,287v15,-15,35,-23,60,-23xm7019,264v27,,48,8,63,23c7096,303,7104,325,7105,354r-172,c6936,325,6944,303,6959,287v14,-15,35,-23,60,-23xm4491,269v31,,55,11,72,33c4580,325,4588,357,4588,398v,44,-7,77,-24,100c4548,521,4524,533,4493,533v-31,,-55,-12,-71,-35c4405,475,4397,442,4397,398v,-40,9,-72,25,-95c4439,280,4462,269,4491,269xm4993,269v31,,55,11,72,33c5082,325,5091,357,5091,398v,44,-8,77,-25,100c5050,521,5027,533,4996,533v-32,,-56,-12,-73,-35c4907,475,4899,442,4899,398v,-40,8,-72,25,-95c4941,280,4964,269,4993,269xm1038,306r44,l1127,306r,61l1127,429r-45,l1038,429r,-62l1038,306xm1223,306r44,l1310,306r,61l1310,429r-43,l1223,429r,-62l1223,306xm1410,306r44,l1499,306r,61l1499,429r-45,l1410,429r,-62l1410,306xm13281,376r,53l13479,429r,-53l13281,376xm19162,376r,53l19359,429r,-53l19162,376xm10964,395r,59c10964,494,10950,526,10923,549v-27,24,-62,35,-107,35c10786,584,10762,577,10745,563v-17,-15,-25,-34,-25,-59c10720,483,10727,465,10743,450v16,-16,40,-27,72,-36c10860,412,10893,409,10914,406v20,-2,37,-6,50,-11xm14343,395r,59c14343,494,14329,526,14302,549v-27,24,-63,35,-108,35c14165,584,14141,577,14124,563v-17,-15,-26,-34,-26,-59c14098,483,14106,465,14122,450v16,-16,40,-27,72,-36c14239,412,14272,409,14292,406v21,-2,37,-6,51,-11xm20192,395r,59c20192,494,20179,526,20152,549v-27,24,-63,35,-108,35c20015,584,19991,577,19974,563v-17,-15,-26,-34,-26,-59c19948,483,19956,465,19972,450v16,-16,40,-27,71,-36c20089,412,20122,409,20142,406v21,-2,37,-6,50,-11xm4088,404r,41c4088,476,4079,500,4061,518v-18,17,-43,26,-74,26c3969,544,3955,539,3944,530v-10,-10,-15,-22,-15,-38c3929,477,3933,464,3941,455v8,-9,23,-16,43,-22c3985,433,3998,430,4023,425v25,-5,46,-12,65,-21xm6045,404r,41c6045,476,6037,500,6019,518v-18,17,-44,26,-75,26c5926,544,5913,539,5902,530v-10,-10,-16,-22,-16,-38c5886,477,5891,464,5899,455v8,-9,22,-16,43,-22c5943,433,5955,430,5980,425v25,-5,46,-12,65,-21xm8080,497r,121l8202,618r,-121l8080,497xm233,535r44,l322,535r-1,63l320,660r-44,1l233,662r,-62l233,535xm641,535r44,l728,535r-1,525l726,1585r-41,1c663,1586,643,1585,642,1584v-1,-2,-1,-238,-1,-526l641,535xm1038,535r44,l1127,535r,65l1127,662r-42,c1062,662,1043,661,1041,660v-2,-2,-3,-30,-3,-64l1038,535xm1223,535r44,l1310,535r,65l1310,662r-41,c1246,662,1226,661,1225,660v-1,-2,-2,-30,-2,-64l1223,535xm1410,535r44,l1499,535r,65l1499,662r-42,c1435,662,1414,661,1412,660v-1,-2,-2,-30,-2,-64l1410,535xm11157,545r,73l11183,618r,28c11183,659,11180,671,11176,679v-3,8,-10,16,-19,22l11157,732v19,-8,34,-19,42,-33c11208,686,11212,667,11212,643r,-98l11157,545xm18101,545r,73l18125,618r,28c18125,659,18124,671,18120,679v-4,8,-10,16,-19,22l18101,732v19,-8,33,-19,41,-33c18150,686,18154,667,18154,643r,-98l18101,545xm24847,545r,73l24872,618r,28c24872,659,24870,671,24866,679v-4,8,-10,16,-19,22l24847,732v19,-8,33,-19,41,-33c24896,686,24900,667,24900,643r,-98l24847,545xm233,766r44,l322,766r,63l322,892r-45,l233,892r,-63l233,766xm1083,766r44,l1127,829r,63l1085,892v-31,,-44,-2,-46,-5c1039,885,1038,857,1038,825r2,-57l1083,766xm1223,766r44,l1310,766r,63l1310,892r-43,l1223,892r,-63l1223,766xm1410,766r44,l1499,766r,63l1499,892r-45,l1410,892r,-63l1410,766xm233,996r43,1l320,997r1,63l322,1123r-45,l233,1123r,-64l233,996xm1127,996r,63l1127,1123r-45,l1038,1123r,-63l1040,997r43,l1127,996xm1310,996r,63l1310,1123r-43,l1223,1123r1,-63l1225,997r42,l1310,996xm1499,996r,63l1499,1123r-45,l1410,1123r1,-63l1411,997r44,l1499,996xm5594,1119v-80,,-143,28,-189,83c5359,1257,5336,1333,5336,1429v,96,23,172,69,228c5451,1713,5514,1741,5593,1741v69,,124,-19,166,-56c5800,1648,5823,1597,5827,1532r-53,c5771,1582,5753,1621,5722,1650v-32,29,-74,43,-126,43c5533,1693,5483,1670,5446,1623v-36,-47,-54,-112,-54,-195c5392,1345,5410,1281,5446,1236v35,-46,84,-68,148,-68c5643,1168,5684,1180,5715,1205v32,25,50,59,54,102l5822,1307v-3,-57,-25,-103,-66,-137c5715,1136,5660,1119,5594,1119xm8098,1119v-83,,-149,28,-197,84c7852,1259,7828,1334,7828,1430v,95,24,171,73,227c7949,1713,8015,1741,8098,1741v82,,148,-28,197,-84c8344,1601,8368,1525,8368,1430v,-96,-24,-171,-73,-227c8246,1147,8180,1119,8098,1119xm13056,1119v-59,,-105,14,-140,43c12881,1191,12864,1230,12864,1278v,43,11,77,34,100c12921,1402,12963,1422,13023,1437r57,15c13135,1466,13171,1482,13189,1499v18,18,28,43,28,77c13217,1612,13204,1640,13178,1661v-27,20,-63,31,-109,31c13017,1692,12976,1679,12947,1654v-28,-26,-43,-62,-44,-108l12849,1546r,3c12849,1611,12869,1659,12907,1691v38,33,91,50,161,50c13131,1741,13180,1725,13216,1695v36,-30,55,-72,55,-125c13271,1524,13257,1488,13230,1462v-28,-26,-75,-48,-143,-65l13018,1380v-36,-9,-61,-21,-77,-37c12926,1328,12917,1306,12917,1279v,-36,13,-63,36,-82c12977,1177,13010,1168,13053,1168v46,,82,11,108,34c13186,1225,13199,1257,13200,1299r54,c13253,1242,13236,1198,13201,1167v-34,-32,-83,-48,-145,-48xm13928,1129v-35,,-61,7,-77,22c13835,1166,13827,1189,13827,1221r,78l13765,1299r,40l13827,1339r,385l13876,1724r,-385l13953,1339r,-40l13876,1299r,-73c13876,1207,13879,1194,13887,1186v7,-7,21,-11,39,-11c13931,1175,13938,1175,13948,1176v2,,4,,5,l13953,1131v-5,-1,-9,-1,-13,-1c13935,1129,13932,1129,13928,1129xm2779,1135r,589l2832,1724r,-208l2931,1415r236,309l3234,1724,2966,1379r240,-244l3137,1135r-305,312l2832,1135r-53,xm4746,1135r,74l4795,1209r,-74l4746,1135xm5925,1135r,74l5975,1209r,-74l5925,1135xm7141,1135r,589l7195,1724r,-256l7321,1468v74,,129,-14,165,-41c7522,1399,7540,1357,7540,1300v,-55,-16,-96,-48,-124c7459,1149,7411,1135,7347,1135r-206,xm8910,1135r,589l9073,1724v53,,91,-1,115,-3c9212,1719,9231,1716,9242,1711v29,-12,52,-30,68,-56c9327,1630,9335,1600,9335,1565v,-39,-10,-73,-30,-100c9284,1438,9256,1421,9220,1413v28,-11,49,-28,65,-50c9300,1340,9308,1315,9308,1286v,-28,-6,-53,-19,-75c9276,1189,9259,1171,9237,1159v-14,-9,-32,-15,-52,-19c9165,1137,9139,1135,9105,1135r-195,xm17532,1135r,589l17585,1724r,-208l17684,1415r237,309l17988,1724r-268,-345l17959,1135r-69,l17585,1447r,-312l17532,1135xm19499,1135r,74l19549,1209r,-74l19499,1135xm10637,1151v-58,,-103,16,-135,49c10470,1233,10452,1280,10451,1341r52,c10504,1295,10515,1259,10538,1235v22,-25,55,-37,97,-37c10672,1198,10702,1209,10723,1230v21,22,32,51,32,88c10755,1337,10752,1353,10747,1367v-5,14,-14,27,-27,40c10707,1422,10677,1442,10630,1470v-22,13,-40,24,-52,32c10528,1533,10492,1565,10470,1597v-22,32,-34,69,-34,109c10436,1708,10437,1711,10437,1715v1,4,,7,,9l10807,1724r,-46l10491,1678v2,-27,12,-52,31,-74c10541,1582,10572,1558,10614,1534v9,-6,23,-13,40,-23c10710,1479,10747,1454,10765,1435v15,-17,27,-35,34,-54c10806,1362,10810,1341,10810,1317v,-51,-15,-91,-46,-121c10732,1166,10690,1151,10637,1151xm11051,1151v-54,,-97,17,-129,51c10891,1236,10875,1281,10875,1339v,58,15,105,46,139c10953,1512,10994,1530,11047,1530v34,,63,-8,88,-23c11160,1492,11180,1470,11194,1441v-3,85,-16,148,-41,191c11127,1674,11091,1695,11043,1695v-32,,-57,-9,-77,-26c10947,1652,10936,1628,10931,1595r-50,c10885,1641,10902,1677,10929,1702v28,26,64,39,110,39c11107,1741,11159,1713,11195,1658v36,-55,53,-136,53,-241c11248,1330,11231,1265,11198,1220v-34,-46,-83,-69,-147,-69xm11502,1151v-50,,-91,14,-120,40c11352,1218,11338,1254,11338,1299v,27,5,51,18,71c11369,1390,11389,1407,11415,1421v-31,12,-55,30,-73,56c11325,1503,11317,1534,11317,1568v,53,16,95,49,126c11399,1725,11445,1741,11502,1741v57,,102,-16,135,-47c11670,1663,11687,1621,11687,1568v,-34,-9,-65,-26,-91c11643,1451,11618,1433,11587,1421v27,-14,47,-31,59,-51c11659,1350,11665,1326,11665,1299v,-45,-15,-81,-44,-108c11591,1165,11552,1151,11502,1151xm11925,1151v-54,,-97,17,-129,51c11765,1236,11749,1281,11749,1339v,58,15,105,46,139c11826,1512,11868,1530,11921,1530v34,,63,-8,88,-23c12034,1492,12054,1470,12068,1441v-3,85,-17,148,-42,191c12001,1674,11965,1695,11917,1695v-32,,-57,-9,-77,-26c11821,1652,11810,1628,11805,1595r-50,c11759,1641,11776,1677,11803,1702v28,26,64,39,110,39c11981,1741,12032,1713,12068,1658v36,-55,54,-136,54,-241c12122,1330,12105,1265,12072,1220v-34,-46,-83,-69,-147,-69xm15336,1151r-48,1c15286,1190,15273,1219,15250,1237v-23,19,-59,28,-107,28l15140,1265r,35l15149,1300v33,,60,-3,82,-8c15252,1287,15270,1278,15283,1266r,458l15336,1724r,-573xm15719,1151v-52,,-93,15,-123,45c15565,1226,15549,1268,15547,1322r51,c15600,1281,15610,1249,15631,1228v21,-22,50,-32,87,-32c15751,1196,15779,1205,15799,1224v20,19,30,45,30,76c15829,1336,15817,1363,15795,1381v-22,18,-56,27,-100,27c15693,1408,15690,1409,15686,1408v-5,,-8,-1,-11,-1l15675,1451v3,-1,7,-1,10,-1c15688,1450,15693,1450,15700,1450v49,,85,10,108,29c15832,1498,15844,1528,15844,1568v,41,-11,72,-34,94c15787,1684,15755,1695,15712,1695v-40,,-70,-12,-92,-35c15597,1636,15586,1603,15585,1560r-55,l15530,1562v,56,16,99,49,131c15612,1725,15658,1741,15716,1741v56,,101,-16,134,-47c15883,1663,15900,1621,15900,1569v,-37,-9,-68,-26,-93c15858,1452,15834,1435,15802,1425v26,-12,46,-30,59,-51c15875,1353,15882,1329,15882,1300v,-45,-15,-82,-45,-109c15808,1165,15769,1151,15719,1151xm16210,1151r-48,1c16160,1190,16147,1219,16124,1237v-23,19,-59,28,-107,28l16014,1265r,35l16022,1300v33,,61,-3,83,-8c16126,1287,16144,1278,16157,1266r,458l16210,1724r,-573xm17017,1151v-55,,-98,17,-130,51c16855,1236,16839,1281,16839,1339v,58,16,105,47,139c16917,1512,16959,1530,17011,1530v34,,64,-8,89,-23c17125,1492,17144,1470,17159,1441v-3,85,-17,148,-42,191c17092,1674,17056,1695,17009,1695v-32,,-58,-9,-77,-26c16913,1652,16901,1628,16896,1595r-50,c16851,1641,16866,1677,16894,1702v28,26,65,39,110,39c17072,1741,17124,1713,17159,1658v36,-55,54,-136,54,-241c17213,1330,17197,1265,17163,1220v-34,-46,-82,-69,-146,-69xm8098,1167v65,,118,23,156,70c8293,1284,8313,1348,8313,1430v,80,-20,145,-59,192c8216,1669,8163,1692,8098,1692v-66,,-118,-23,-157,-70c7903,1575,7884,1510,7884,1430v,-81,19,-144,58,-192c7981,1191,8033,1167,8098,1167xm12206,1168r,50l12505,1218v-58,73,-107,151,-145,235c12322,1538,12295,1629,12280,1724r58,c12353,1627,12378,1537,12416,1453v37,-83,85,-162,146,-235l12562,1168r-356,xm16467,1168r-43,292l16469,1460v12,-18,28,-32,48,-42c16537,1408,16560,1404,16586,1404v42,,74,12,97,39c16707,1469,16719,1506,16719,1552v,45,-12,79,-35,104c16661,1681,16630,1693,16590,1693v-39,,-71,-10,-94,-31c16473,1642,16461,1613,16459,1577r-54,c16408,1627,16426,1666,16458,1696v33,29,75,45,129,45c16644,1741,16690,1723,16724,1689v33,-34,49,-81,49,-140c16773,1492,16757,1446,16725,1412v-33,-34,-76,-51,-130,-51c16570,1361,16548,1363,16528,1370v-20,6,-36,15,-50,27l16506,1213r242,l16748,1168r-281,xm4926,1176r,123l4868,1299r,40l4926,1339r,310c4926,1682,4931,1704,4941,1716v10,13,28,19,52,19c5002,1735,5011,1734,5021,1733v10,-2,21,-4,33,-7l5054,1686v-14,3,-24,5,-30,6c5018,1693,5011,1693,5006,1693v-11,,-19,-3,-24,-9c4978,1679,4975,1667,4975,1649r,-310l5054,1339r,-40l4975,1299r,-123l4926,1176xm6106,1176r,123l6048,1299r,40l6106,1339r,310c6106,1682,6111,1704,6121,1716v10,13,28,19,52,19c6182,1735,6191,1734,6201,1733v10,-2,21,-4,33,-7l6233,1686v-14,3,-24,5,-30,6c6197,1693,6191,1693,6186,1693v-11,,-20,-3,-24,-9c6157,1679,6155,1667,6155,1649r,-310l6234,1339r,-40l6155,1299r,-123l6106,1176xm14477,1176r,123l14418,1299r,40l14477,1339r,310c14477,1682,14481,1704,14492,1716v10,13,27,19,52,19c14552,1735,14562,1734,14572,1733v10,-2,20,-4,32,-7l14604,1686v-13,3,-24,5,-30,6c14567,1693,14562,1693,14557,1693v-12,,-20,-3,-25,-9c14528,1679,14526,1667,14526,1649r,-310l14604,1339r,-40l14526,1299r,-123l14477,1176xm19680,1176r,123l19622,1299r,40l19680,1339r,310c19680,1682,19685,1704,19695,1716v10,13,28,19,52,19c19756,1735,19765,1734,19774,1733v10,-2,22,-4,34,-7l19807,1686v-14,3,-24,5,-30,6c19771,1693,19765,1693,19760,1693v-11,,-20,-3,-24,-9c19731,1679,19729,1667,19729,1649r,-310l19808,1339r,-40l19729,1299r,-123l19680,1176xm7195,1183r149,c7392,1183,7427,1193,7450,1212v23,19,35,48,35,88c7485,1342,7472,1372,7447,1391v-26,19,-67,28,-126,28l7195,1419r,-236xm8964,1183r131,c9154,1183,9196,1191,9218,1207v23,16,34,44,34,82c9252,1328,9240,1356,9217,1372v-24,16,-66,24,-127,24l8964,1396r,-213xm11502,1195v34,,60,9,80,28c11602,1242,11612,1268,11612,1300v,31,-10,56,-30,74c11562,1392,11536,1401,11502,1401v-35,,-62,-9,-81,-27c11401,1356,11392,1331,11392,1300v,-33,9,-58,29,-77c11440,1204,11468,1195,11502,1195xm11056,1197v38,,69,13,91,39c11170,1263,11181,1300,11181,1345v,41,-12,75,-35,101c11122,1473,11091,1486,11054,1486v-40,,-70,-13,-92,-39c10941,1421,10930,1384,10930,1336v,-46,11,-80,32,-104c10983,1208,11015,1197,11056,1197xm11930,1197v38,,69,13,91,39c12044,1263,12055,1300,12055,1345v,41,-12,75,-36,101c11995,1473,11965,1486,11928,1486v-40,,-70,-13,-92,-39c11815,1421,11804,1384,11804,1336v,-46,11,-80,32,-104c11857,1208,11889,1197,11930,1197xm17020,1197v39,,69,13,92,39c17135,1263,17146,1300,17146,1345v,41,-12,75,-36,101c17086,1473,17056,1486,17019,1486v-39,,-70,-13,-91,-39c16906,1421,16895,1384,16895,1336v,-46,11,-80,33,-104c16949,1208,16979,1197,17020,1197xm233,1229r44,l322,1229r,62l322,1352r-45,l233,1352r,-61l233,1229xm1038,1229r44,l1127,1229r,62l1127,1352r-45,l1038,1352r,-61l1038,1229xm1223,1229r44,l1310,1229r,62l1310,1352r-43,l1223,1352r,-61l1223,1229xm1410,1229r44,l1499,1229r,62l1499,1352r-45,l1410,1352r,-61l1410,1229xm4470,1288v-51,,-92,12,-123,37c4317,1349,4302,1384,4301,1426r48,c4351,1395,4362,1371,4382,1355v20,-15,50,-23,88,-23c4508,1332,4534,1339,4550,1353v17,14,25,38,25,71c4575,1451,4555,1468,4514,1476v-6,1,-10,2,-14,3c4494,1479,4486,1481,4474,1482v-59,4,-101,12,-127,23c4325,1516,4309,1530,4297,1548v-11,18,-17,39,-17,63c4280,1649,4292,1679,4317,1701v26,23,61,34,104,34c4451,1735,4478,1729,4504,1717v27,-12,51,-30,74,-55l4578,1669v,20,5,35,15,45c4603,1723,4618,1728,4639,1728v5,,10,-1,16,-1c4661,1726,4668,1725,4674,1724r,-37c4671,1687,4668,1688,4665,1688v-3,,-6,,-10,c4644,1688,4636,1686,4631,1682v-4,-4,-6,-15,-6,-33l4625,1417v,-42,-13,-74,-39,-96c4559,1299,4521,1288,4470,1288xm9598,1288v-62,,-110,20,-144,59c9420,1386,9403,1440,9403,1512v,71,17,126,51,164c9488,1715,9536,1735,9598,1735v62,,110,-20,144,-59c9776,1638,9793,1582,9793,1512v,-72,-16,-126,-51,-165c9708,1308,9660,1288,9598,1288xm13532,1288v-51,,-92,12,-123,37c13379,1349,13364,1384,13363,1426r48,c13413,1395,13424,1371,13444,1355v20,-15,50,-23,88,-23c13570,1332,13596,1339,13612,1353v17,14,25,38,25,71c13637,1451,13617,1468,13576,1476v-6,1,-10,2,-13,3c13557,1479,13548,1481,13536,1482v-59,4,-101,12,-127,23c13387,1516,13371,1530,13359,1548v-11,18,-17,39,-17,63c13342,1649,13354,1679,13379,1701v26,23,61,34,104,34c13513,1735,13541,1729,13567,1717v26,-12,50,-30,73,-55l13640,1669v,20,5,35,15,45c13665,1723,13680,1728,13701,1728v5,,10,-1,16,-1c13723,1726,13730,1725,13736,1724r,-37c13733,1687,13730,1688,13727,1688v-3,,-5,,-9,c13706,1688,13698,1686,13693,1682v-4,-4,-6,-15,-6,-33l13687,1417v,-42,-13,-74,-39,-96c13621,1299,13583,1288,13532,1288xm14189,1288v-51,,-91,12,-122,37c14037,1349,14022,1384,14021,1426r48,c14071,1395,14082,1371,14102,1355v20,-15,49,-23,87,-23c14227,1332,14254,1339,14270,1353v17,14,25,38,25,71c14295,1451,14275,1468,14234,1476v-6,1,-11,2,-14,3c14214,1479,14206,1481,14194,1482v-59,4,-101,12,-127,23c14045,1516,14029,1530,14017,1548v-11,18,-18,39,-18,63c13999,1649,14012,1679,14037,1701v26,23,61,34,104,34c14171,1735,14198,1729,14224,1717v27,-12,51,-30,74,-55l14298,1669v,20,4,35,15,45c14323,1723,14338,1728,14358,1728v5,,11,-1,17,-1c14381,1726,14388,1725,14394,1724r,-37c14391,1687,14388,1688,14385,1688v-3,,-6,,-10,c14363,1688,14356,1686,14351,1682v-4,-4,-6,-15,-6,-33l14345,1417v,-42,-13,-74,-39,-96c14279,1299,14240,1288,14189,1288xm19223,1288v-51,,-92,12,-122,37c19071,1349,19055,1384,19054,1426r48,c19104,1395,19116,1371,19136,1355v20,-15,49,-23,87,-23c19261,1332,19288,1339,19304,1353v17,14,25,38,25,71c19329,1451,19309,1468,19268,1476v-6,1,-10,2,-14,3c19248,1479,19239,1481,19228,1482v-60,4,-102,12,-127,23c19079,1516,19062,1530,19050,1548v-11,18,-17,39,-17,63c19033,1649,19046,1679,19072,1701v25,23,59,34,102,34c19204,1735,19232,1729,19259,1717v26,-12,49,-30,72,-55l19331,1669v,20,6,35,16,45c19357,1723,19371,1728,19392,1728v5,,10,-1,16,-1c19415,1726,19421,1725,19427,1724r,-37c19424,1687,19422,1688,19419,1688v-3,,-6,,-10,c19398,1688,19390,1686,19386,1682v-5,-4,-8,-15,-8,-33l19378,1417v,-42,-13,-74,-39,-96c19312,1299,19274,1288,19223,1288xm3289,1299r,286c3289,1635,3301,1672,3325,1698v24,25,61,38,109,38c3466,1736,3493,1729,3517,1716v23,-13,43,-33,59,-60l3576,1724r47,l3623,1299r-48,l3575,1550v,44,-13,78,-36,103c3515,1678,3483,1691,3443,1691v-38,,-65,-10,-81,-28c3346,1645,3339,1616,3339,1573r,-274l3289,1299xm3680,1299r133,425l3865,1724r97,-355l4060,1724r53,l4246,1299r-49,l4087,1654r-96,-355l3936,1299r-97,355l3729,1299r-49,xm4746,1299r,425l4795,1724r,-425l4746,1299xm5925,1299r,425l5975,1724r,-425l5925,1299xm6258,1299r166,430l6404,1782v-11,29,-21,48,-32,58c6362,1849,6348,1854,6330,1854v-3,,-7,,-12,-1c6313,1852,6306,1851,6297,1849r,45c6302,1896,6307,1897,6312,1898v6,1,12,1,19,1c6360,1899,6382,1892,6400,1878v17,-14,32,-38,45,-71l6633,1299r-51,l6448,1661,6310,1299r-52,xm9833,1299r143,207l9827,1724r59,l10008,1543r122,181l10191,1724r-154,-219l10176,1299r-60,l10007,1468,9895,1299r-62,xm18042,1299r,286c18042,1635,18055,1672,18079,1698v24,25,60,38,108,38c18219,1736,18247,1729,18270,1716v23,-13,44,-33,60,-60l18330,1724r47,l18377,1299r-49,l18328,1550v,44,-12,78,-35,103c18269,1678,18237,1691,18196,1691v-38,,-64,-10,-80,-28c18100,1645,18092,1616,18092,1573r,-274l18042,1299xm18433,1299r133,425l18618,1724r98,-355l18814,1724r52,l19000,1299r-50,l18841,1654r-96,-355l18691,1299r-98,355l18483,1299r-50,xm19499,1299r,425l19549,1724r,-425l19499,1299xm9598,1332v46,,81,15,106,46c9729,1410,9742,1454,9742,1512v,57,-13,102,-38,134c9679,1677,9644,1692,9598,1692v-46,,-81,-16,-106,-47c9467,1613,9454,1569,9454,1512v,-58,13,-102,38,-134c9517,1347,9552,1332,9598,1332xm8964,1442r163,c9177,1442,9215,1452,9241,1473v25,20,38,50,38,90c9279,1604,9268,1633,9245,1650v-23,17,-64,26,-123,26l8964,1676r,-234xm11502,1445v40,,71,11,94,32c11619,1499,11631,1528,11631,1565v,39,-12,70,-36,94c11572,1682,11540,1694,11502,1694v-38,,-70,-11,-94,-34c11384,1636,11372,1606,11372,1569v,-40,11,-70,34,-92c11428,1455,11461,1445,11502,1445xm233,1460r44,l322,1460r-1,62l320,1585r-44,1l233,1586r,-63l233,1460xm1038,1460r44,l1127,1460r,63l1127,1586r-42,c1062,1586,1043,1585,1041,1584v-2,-2,-3,-31,-3,-64l1038,1460xm1223,1460r44,l1310,1460r,63l1310,1586r-41,c1246,1586,1226,1585,1225,1584v-1,-2,-2,-31,-2,-64l1223,1460xm1410,1460r44,l1499,1460r-2,62l1496,1585r-40,1c1433,1586,1414,1585,1412,1584v-1,-2,-2,-31,-2,-64l1410,1460xm4574,1501r,59c4574,1600,4561,1632,4534,1655v-26,24,-62,36,-107,36c4397,1691,4374,1683,4356,1669v-17,-15,-25,-34,-25,-58c4331,1590,4339,1571,4355,1556v16,-16,39,-27,71,-36c4471,1518,4503,1515,4524,1512v20,-2,37,-6,50,-11xm13636,1501r,59c13636,1600,13623,1632,13596,1655v-26,24,-62,36,-107,36c13459,1691,13435,1683,13418,1669v-17,-15,-25,-34,-25,-58c13393,1590,13401,1571,13417,1556v16,-16,39,-27,71,-36c13533,1518,13566,1515,13587,1512v20,-2,36,-6,49,-11xm14294,1501r,59c14294,1600,14281,1632,14254,1655v-26,24,-63,36,-108,36c14116,1691,14093,1683,14076,1669v-17,-15,-25,-34,-25,-58c14051,1590,14058,1571,14074,1556v16,-16,40,-27,72,-36c14191,1518,14223,1515,14244,1512v20,-2,37,-6,50,-11xm19328,1501r,59c19328,1600,19314,1632,19288,1655v-27,24,-63,36,-108,36c19150,1691,19127,1683,19109,1669v-17,-15,-25,-34,-25,-58c19084,1590,19092,1571,19108,1556v16,-16,40,-27,71,-36c19224,1518,19258,1515,19278,1512v20,-2,37,-6,50,-11xm6723,1651r,73l6747,1724r,29c6747,1766,6746,1777,6742,1785v-4,8,-10,16,-19,22l6723,1838v19,-8,33,-18,41,-32c6772,1793,6776,1774,6776,1750r,-99l6723,1651xm7652,1651r,73l7706,1724r,-73l7652,1651xm8491,1651r,73l8545,1724r,-73l8491,1651xm14710,1651r,73l14736,1724r,29c14736,1766,14734,1777,14730,1785v-4,8,-11,16,-20,22l14710,1838v20,-8,34,-18,42,-32c14760,1793,14764,1774,14764,1750r,-99l14710,1651xm19914,1651r,73l19968,1724r,-73l19914,1651xe" fillcolor="#007c59 [3207]" stroked="f" strokeweight="0">
          <v:path arrowok="t" o:connecttype="custom" o:connectlocs="152923,0;1568415,16677;2162375,56370;424187,55492;1000416,55589;1199676,9948;1863289,60271;656461,49250;1750237,52859;333668,22333;400676,54907;603169,52371;743846,46910;623741,17750;939775,76947;1078983,52859;1406087,20870;1511203,34231;1697140,47495;1967915,22041;1999362,37450;2064606,47300;2227815,34621;2323135,23601;531263,43496;1467021,36669;921260,57150;2298448,26527;105998,29843;1896499,41838;400480,39400;22826,52176;142735,64562;2438145,68170;146849,74704;128334,97135;793318,169791;1293232,113812;277436,141119;911855,125417;1050182,137218;1101907,138193;1167053,169791;1552153,152919;1666477,149213;1613185,113909;495114,168328;1418235,114690;1935782,165110;1126790,116543;27136,131854;421346,139071;940265,169206;1340843,138193;1390021,125612;322206,154577;469741,126685;991011,126685;1810682,126685;22826,142387;138326,154480;1893462,146385;1443608,168133" o:connectangles="0,0,0,0,0,0,0,0,0,0,0,0,0,0,0,0,0,0,0,0,0,0,0,0,0,0,0,0,0,0,0,0,0,0,0,0,0,0,0,0,0,0,0,0,0,0,0,0,0,0,0,0,0,0,0,0,0,0,0,0,0,0,0"/>
          <o:lock v:ext="edit" verticies="t"/>
        </v:shape>
      </w:pict>
    </w:r>
    <w:r>
      <w:rPr>
        <w:noProof/>
        <w:color w:val="7F7F7F" w:themeColor="text1" w:themeTint="80"/>
        <w:sz w:val="18"/>
      </w:rPr>
      <w:pict>
        <v:group id="Group 1" o:spid="_x0000_s2049" style="position:absolute;left:0;text-align:left;margin-left:-45.05pt;margin-top:-21.2pt;width:540pt;height:18.1pt;z-index:251656192" coordsize="68580,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">
          <v:line id="Straight Connector 45" o:spid="_x0000_s2051" style="position:absolute;visibility:visible" from="0,1121" to="68580,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Owp8UAAADbAAAADwAAAGRycy9kb3ducmV2LnhtbESP0WrCQBRE3wv+w3KFvkizSbFWUtcg&#10;SkH61tQPuGZvk9Xs3ZjdavTr3UKhj8PMnGEWxWBbcabeG8cKsiQFQVw5bbhWsPt6f5qD8AFZY+uY&#10;FFzJQ7EcPSww1+7Cn3QuQy0ihH2OCpoQulxKXzVk0SeuI47et+sthij7WuoeLxFuW/mcpjNp0XBc&#10;aLCjdUPVsfyxCszt+jE5ve5xkpbtdDMcNjeTHZR6HA+rNxCBhvAf/mtvtYLpC/x+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Owp8UAAADbAAAADwAAAAAAAAAA&#10;AAAAAAChAgAAZHJzL2Rvd25yZXYueG1sUEsFBgAAAAAEAAQA+QAAAJMDAAAAAA==&#10;" strokecolor="#91c130 [3044]" strokeweight="1.5pt"/>
          <v:shapetype id="_x0000_t202" coordsize="21600,21600" o:spt="202" path="m,l,21600r21600,l21600,xe">
            <v:stroke joinstyle="miter"/>
            <v:path gradientshapeok="t" o:connecttype="rect"/>
          </v:shapetype>
          <v:shape id="Text Box 44" o:spid="_x0000_s2050" type="#_x0000_t202" style="position:absolute;left:39829;width:23190;height:22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Xpd8UA&#10;AADbAAAADwAAAGRycy9kb3ducmV2LnhtbESPQWvCQBSE74X+h+UVequbqpgSXUMRBHsRGovQ2zP7&#10;TGKyb8PuGuO/7xYKPQ4z8w2zykfTiYGcbywreJ0kIIhLqxuuFHwdti9vIHxA1thZJgV38pCvHx9W&#10;mGl7408ailCJCGGfoYI6hD6T0pc1GfQT2xNH72ydwRClq6R2eItw08lpkiykwYbjQo09bWoq2+Jq&#10;FOw+0rLYD8ejbWfucPk+pcVi45R6fhrflyACjeE//NfeaQXzO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el3xQAAANsAAAAPAAAAAAAAAAAAAAAAAJgCAABkcnMv&#10;ZG93bnJldi54bWxQSwUGAAAAAAQABAD1AAAAigMAAAAA&#10;" fillcolor="white [3201]" stroked="f" strokeweight=".5pt">
            <v:textbox inset=",0,,0">
              <w:txbxContent>
                <w:p w:rsidR="00B9774E" w:rsidRPr="00B9774E" w:rsidRDefault="00B9774E" w:rsidP="00B9774E">
                  <w:pPr>
                    <w:spacing w:after="0" w:line="240" w:lineRule="auto"/>
                    <w:jc w:val="right"/>
                    <w:rPr>
                      <w:rFonts w:ascii="Swis721 BT" w:hAnsi="Swis721 BT"/>
                      <w:b/>
                      <w:i/>
                      <w:color w:val="267298" w:themeColor="text2" w:themeShade="BF"/>
                      <w:sz w:val="20"/>
                      <w:szCs w:val="20"/>
                    </w:rPr>
                  </w:pPr>
                  <w:r w:rsidRPr="00B9774E">
                    <w:rPr>
                      <w:rFonts w:ascii="Swis721 BT" w:hAnsi="Swis721 BT"/>
                      <w:b/>
                      <w:i/>
                      <w:color w:val="267298" w:themeColor="text2" w:themeShade="BF"/>
                      <w:sz w:val="20"/>
                      <w:szCs w:val="20"/>
                    </w:rPr>
                    <w:t>Enabling a Smart Care Community</w:t>
                  </w:r>
                </w:p>
              </w:txbxContent>
            </v:textbox>
          </v:shape>
        </v:group>
      </w:pict>
    </w:r>
    <w:r w:rsidR="004A666B" w:rsidRPr="004A666B">
      <w:rPr>
        <w:color w:val="7F7F7F" w:themeColor="text1" w:themeTint="80"/>
        <w:sz w:val="18"/>
      </w:rPr>
      <w:t xml:space="preserve">Page </w:t>
    </w:r>
    <w:r w:rsidR="0006427D" w:rsidRPr="004A666B">
      <w:rPr>
        <w:color w:val="7F7F7F" w:themeColor="text1" w:themeTint="80"/>
        <w:sz w:val="18"/>
      </w:rPr>
      <w:fldChar w:fldCharType="begin"/>
    </w:r>
    <w:r w:rsidR="004A666B" w:rsidRPr="004A666B">
      <w:rPr>
        <w:color w:val="7F7F7F" w:themeColor="text1" w:themeTint="80"/>
        <w:sz w:val="18"/>
      </w:rPr>
      <w:instrText xml:space="preserve"> PAGE  \* Arabic  \* MERGEFORMAT </w:instrText>
    </w:r>
    <w:r w:rsidR="0006427D" w:rsidRPr="004A666B">
      <w:rPr>
        <w:color w:val="7F7F7F" w:themeColor="text1" w:themeTint="80"/>
        <w:sz w:val="18"/>
      </w:rPr>
      <w:fldChar w:fldCharType="separate"/>
    </w:r>
    <w:r w:rsidR="000C28F3">
      <w:rPr>
        <w:noProof/>
        <w:color w:val="7F7F7F" w:themeColor="text1" w:themeTint="80"/>
        <w:sz w:val="18"/>
      </w:rPr>
      <w:t>1</w:t>
    </w:r>
    <w:r w:rsidR="0006427D" w:rsidRPr="004A666B">
      <w:rPr>
        <w:color w:val="7F7F7F" w:themeColor="text1" w:themeTint="80"/>
        <w:sz w:val="18"/>
      </w:rPr>
      <w:fldChar w:fldCharType="end"/>
    </w:r>
    <w:r w:rsidR="004A666B" w:rsidRPr="004A666B">
      <w:rPr>
        <w:color w:val="7F7F7F" w:themeColor="text1" w:themeTint="80"/>
        <w:sz w:val="18"/>
      </w:rPr>
      <w:t xml:space="preserve"> of </w:t>
    </w:r>
    <w:r>
      <w:fldChar w:fldCharType="begin"/>
    </w:r>
    <w:r>
      <w:instrText xml:space="preserve"> NUMPAGES  \* Arabic  \* MERGEFORMAT </w:instrText>
    </w:r>
    <w:r>
      <w:fldChar w:fldCharType="separate"/>
    </w:r>
    <w:r w:rsidR="000C28F3" w:rsidRPr="000C28F3">
      <w:rPr>
        <w:noProof/>
        <w:color w:val="7F7F7F" w:themeColor="text1" w:themeTint="80"/>
        <w:sz w:val="18"/>
      </w:rPr>
      <w:t>2</w:t>
    </w:r>
    <w:r>
      <w:rPr>
        <w:noProof/>
        <w:color w:val="7F7F7F" w:themeColor="text1" w:themeTint="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882" w:rsidRDefault="00AC1882" w:rsidP="004A666B">
      <w:pPr>
        <w:spacing w:after="0" w:line="240" w:lineRule="auto"/>
      </w:pPr>
      <w:r>
        <w:separator/>
      </w:r>
    </w:p>
  </w:footnote>
  <w:footnote w:type="continuationSeparator" w:id="0">
    <w:p w:rsidR="00AC1882" w:rsidRDefault="00AC1882" w:rsidP="004A66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6B" w:rsidRDefault="00AC1882">
    <w:pPr>
      <w:pStyle w:val="Header"/>
    </w:pPr>
    <w:r>
      <w:rPr>
        <w:noProof/>
      </w:rPr>
      <w:pict>
        <v:group id="Group 20" o:spid="_x0000_s2054" style="position:absolute;margin-left:421.95pt;margin-top:-15.85pt;width:58.35pt;height:73.05pt;z-index:251651072;mso-width-relative:margin;mso-height-relative:margin" coordsize="15170,18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">
          <v:shape id="Freeform 20" o:spid="_x0000_s2057" style="position:absolute;top:17969;width:15170;height:1028;visibility:visible;mso-wrap-style:square;v-text-anchor:top" coordsize="5617,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8AA&#10;AADbAAAADwAAAGRycy9kb3ducmV2LnhtbERPy6rCMBDdC/5DGOFuRFMvIlKN4oMLd+er4nZoxrbY&#10;TEoTtfr1RhDczeE8ZzpvTCluVLvCsoJBPwJBnFpdcKYgOfz1xiCcR9ZYWiYFD3Iwn7VbU4y1vfOO&#10;bnufiRDCLkYFufdVLKVLczLo+rYiDtzZ1gZ9gHUmdY33EG5K+RtFI2mw4NCQY0WrnNLL/moUrNbJ&#10;hQd2eGy6W3tcVulmcXpulPrpNIsJCE+N/4o/7n8d5o/g/Us4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A8AAAADbAAAADwAAAAAAAAAAAAAAAACYAgAAZHJzL2Rvd25y&#10;ZXYueG1sUEsFBgAAAAAEAAQA9QAAAIUDAAAAAA==&#10;" path="m5131,6v-27,1,-55,10,-77,30c5035,53,5029,65,5026,97v-3,38,-2,43,23,67c5067,182,5091,195,5122,204v65,19,82,31,82,59c5204,313,5127,328,5086,287v-12,-12,-23,-30,-23,-39c5063,235,5059,232,5036,232v-26,,-27,1,-22,25c5024,309,5051,345,5092,357v89,26,173,-29,165,-108c5251,200,5222,173,5154,153v-50,-14,-83,-36,-83,-55c5071,80,5104,60,5134,60v35,,62,21,62,47c5196,120,5201,122,5224,122v31,,33,-8,16,-49c5222,29,5177,5,5131,6xm5483,6v-28,1,-55,10,-77,30c5387,53,5381,65,5378,97v-4,38,-2,43,23,67c5418,182,5443,195,5474,204v64,19,82,31,82,59c5556,313,5479,328,5438,287v-13,-12,-23,-30,-23,-39c5415,235,5410,232,5388,232v-26,,-27,1,-22,25c5376,309,5403,345,5444,357v88,26,173,-29,164,-108c5603,200,5574,173,5505,153v-49,-14,-82,-36,-82,-55c5423,80,5456,60,5485,60v35,,63,21,63,47c5548,120,5553,122,5575,122v31,,34,-8,17,-49c5574,29,5528,5,5483,6xm2427,7v-86,2,-145,74,-146,181c2281,268,2319,332,2379,353v57,20,109,12,158,-25c2563,309,2563,309,2563,243r,-66l2496,177r-66,l2430,205r,27l2473,232v42,,43,,43,23c2516,284,2490,303,2444,307v-66,7,-108,-39,-108,-116c2336,109,2372,60,2432,60v23,,36,5,53,23c2498,96,2508,111,2508,118v,7,5,12,11,12c2557,130,2565,104,2540,62,2518,27,2493,13,2444,8v-6,,-12,-1,-17,-1xm,13l,185,,357r117,l234,357r,-27l234,302r-90,l54,302r,-47l54,208r78,l211,208r,-27l211,154r-79,l54,154r,-43l54,68r86,l226,68r,-28l226,13r-113,l,13xm351,13r,172l351,357r27,l406,357r2,-114l410,129r66,114c540,352,544,357,568,357r25,l593,185r,-172l570,13r-23,l545,132r-2,119l473,132c405,17,402,13,377,13r-26,xm1070,13r,172l1070,357r76,c1203,357,1229,353,1250,343v55,-27,70,-106,28,-149c1260,175,1259,171,1270,160v19,-19,23,-70,8,-99c1259,25,1225,13,1141,13r-71,xm1422,13r,172l1422,357r97,l1617,357r,-27l1617,302r-70,l1477,302r,-144l1477,13r-28,l1422,13xm1734,13r,172l1734,357r28,l1789,357r,-172l1789,13r-27,l1734,13xm1922,13r,172l1922,357r27,l1976,357r2,-114l1981,129r66,114c2111,352,2114,357,2139,357r25,l2164,185r,-172l2141,13r-23,l2116,132r-3,119l2044,132c1976,17,1973,13,1948,13r-26,xm2878,13v-14,,-26,4,-26,9c2852,31,2920,330,2926,348v3,6,13,9,29,7l2981,353r31,-131l3044,90r31,132l3107,353r24,2c3149,357,3156,354,3160,344v10,-36,75,-311,75,-321c3235,15,3227,13,3210,15r-25,2l3163,122v-12,59,-24,111,-27,118c3134,246,3119,199,3103,134l3074,17r-28,-2c3013,12,3019,,2981,156v-13,50,-25,92,-28,92c2951,248,2939,195,2926,130l2904,13r-26,xm3336,13r,172l3336,357r118,l3571,357r,-27l3571,302r-90,l3391,302r,-47l3391,208r78,l3547,208r,-27l3547,154r-78,l3391,154r,-43l3391,68r86,l3563,68r,-28l3563,13r-113,l3336,13xm3688,13r,172l3688,357r98,l3883,357r,-27l3883,302r-70,l3743,302r,-144l3743,13r-28,l3688,13xm3993,13r,172l3993,357r97,l4188,357r,-27l4188,302r-70,l4048,302r,-144l4048,13r-28,l3993,13xm4298,13r,172l4298,357r27,l4352,357r2,-114l4356,129r67,114c4486,352,4490,357,4514,357r26,l4540,185r,-172l4517,13r-24,l4491,132r-2,119l4419,132c4351,17,4348,13,4323,13r-25,xm4673,13r,172l4673,357r117,l4907,357r,-27l4907,302r-90,l4727,302r,-47l4727,208r79,l4884,208r,-27l4884,154r-78,l4727,154r,-43l4727,68r86,l4899,68r,-28l4899,13r-113,l4673,13xm802,17l745,177v-31,88,-57,165,-57,170c687,353,698,357,714,357v27,,28,-1,42,-49l770,259r58,l886,259r15,49c917,357,917,357,947,357v16,,29,-1,29,-3c976,353,949,277,915,185l853,17r-26,l802,17xm1125,68r45,c1195,68,1220,72,1225,77v15,16,11,59,-6,69c1211,150,1186,154,1164,154r-39,l1125,111r,-43xm828,105v,,,,,c831,108,841,131,850,156r16,45l828,201r-38,l807,150v8,-26,17,-46,21,-45xm1125,208r47,c1240,208,1268,241,1238,285v-11,15,-20,17,-63,17l1125,302r,-47l1125,208xe" fillcolor="#767577" stroked="f" strokeweight="0">
            <v:path arrowok="t" o:connecttype="custom" o:connectlocs="1383328,54792;1354159,69028;1386568,16115;1480825,1612;1500540,70639;1470292,95887;1498380,28739;616043,50495;674109,47540;679510,68490;677350,31694;0,3492;63198,88635;14584,55867;35650,41363;61037,18264;94797,3492;110191,65267;160155,49689;146651,67416;288981,49689;342996,42974;384048,49689;436712,81114;391340,3492;475873,95887;468311,3492;533670,95887;584444,95887;571480,35454;777278,3492;813468,59627;853439,92395;846957,64462;797533,66610;900972,49689;964440,81114;936892,55867;915827,41363;962280,10744;996039,49689;1048704,81114;1003331,3492;1104609,95887;1093266,81114;1160785,3492;1175909,65267;1226144,49689;1212370,67416;1262064,49689;1325261,81114;1297984,55867;1276648,41363;1323101,10744;201206,47540;223623,69565;247119,49689;315989,18264;303835,29813;233886,53987;303835,55867;303835,68490" o:connectangles="0,0,0,0,0,0,0,0,0,0,0,0,0,0,0,0,0,0,0,0,0,0,0,0,0,0,0,0,0,0,0,0,0,0,0,0,0,0,0,0,0,0,0,0,0,0,0,0,0,0,0,0,0,0,0,0,0,0,0,0,0,0"/>
            <o:lock v:ext="edit" verticies="t"/>
          </v:shape>
          <v:shape id="Freeform 21" o:spid="_x0000_s2056" style="position:absolute;left:318;top:850;width:13831;height:16802;visibility:visible;mso-wrap-style:square;v-text-anchor:top" coordsize="5118,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YWsAA&#10;AADbAAAADwAAAGRycy9kb3ducmV2LnhtbERPS4vCMBC+C/6HMII3TRVXpZoWERd2wYMvxOPQjG2x&#10;mZQmq91/bwTB23x8z1mmranEnRpXWlYwGkYgiDOrS84VnI7fgzkI55E1VpZJwT85SJNuZ4mxtg/e&#10;0/3gcxFC2MWooPC+jqV0WUEG3dDWxIG72sagD7DJpW7wEcJNJcdRNJUGSw4NBda0Lii7Hf6MgvP2&#10;svrd2Fru3Hk/2hwnGckvp1S/164WIDy1/iN+u390mD+D1y/hAJk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AYWsAAAADbAAAADwAAAAAAAAAAAAAAAACYAgAAZHJzL2Rvd25y&#10;ZXYueG1sUEsFBgAAAAAEAAQA9QAAAIUDAAAAAA==&#10;" path="m1317,v-15,,53,101,173,258c1558,348,1606,437,1628,516v19,72,19,200,-1,262c1595,875,1520,954,1424,989v-32,13,-60,15,-153,15c1159,1004,1156,1004,1064,972,1012,954,905,909,826,872,747,835,681,806,680,808v-2,1,33,37,77,79c832,959,844,967,950,1018v157,75,237,107,360,146l1415,1197r,126c1415,1471,1424,1514,1477,1622v41,82,101,152,170,198c1673,1838,1699,1852,1703,1852v5,,-11,-20,-35,-45c1516,1652,1465,1436,1524,1201v37,-145,108,-267,220,-378l1817,750r-7,-46c1793,603,1749,518,1631,364,1583,302,1532,230,1516,204,1489,159,1334,,1317,xm1376,492v-29,,-59,6,-89,21c1154,579,1154,773,1287,839v30,15,54,21,85,21c1501,860,1590,736,1548,617,1521,539,1452,493,1376,492xm509,1165v-31,,-36,2,-25,8c512,1190,591,1213,717,1242v194,46,283,86,374,170c1287,1594,1277,1838,1065,1988v-101,72,-212,114,-452,173c545,2178,492,2193,494,2196v3,2,54,8,115,12l719,2216r146,-37c946,2159,1035,2135,1065,2126v48,-16,79,-28,207,-79l1309,2033r42,60c1452,2236,1598,2336,1751,2365v53,10,139,9,183,-2c1949,2359,1937,2355,1886,2347v-221,-32,-388,-161,-490,-381c1335,1838,1309,1679,1325,1542v5,-45,11,-86,13,-93c1344,1435,1291,1385,1231,1348v-62,-38,-134,-64,-269,-95c898,1238,813,1215,775,1202v-68,-23,-169,-37,-266,-37xm2512,1391v-36,,-48,51,-20,84c2502,1488,2531,1488,2543,1476v5,-6,9,-23,9,-38c2552,1404,2541,1391,2512,1391xm1951,1396r-24,22c1914,1431,1904,1444,1904,1447v,3,9,16,20,30c1936,1490,1948,1500,1953,1499v4,-2,15,-16,24,-32l1994,1438r-22,-21l1951,1396xm2745,1399r6,146c2759,1770,2770,1884,2785,1910v8,12,26,29,41,37c2860,1966,2912,1966,3089,1947v92,-9,140,-18,154,-27c3261,1909,3286,1856,3277,1848v-2,-2,-36,2,-76,9c3134,1868,3126,1868,3095,1856v-42,-16,-82,-59,-82,-89c3013,1741,3043,1706,3072,1699v12,-3,49,-3,83,l3217,1703r,-22c3217,1647,3201,1634,3149,1624v-65,-12,-112,1,-152,43c2945,1720,2938,1785,2977,1844v24,36,19,39,-44,39c2879,1883,2845,1863,2835,1823v-4,-16,-10,-110,-12,-209c2820,1515,2816,1426,2813,1417v-4,-15,-10,-18,-36,-18l2745,1399xm2056,1402v-5,,-10,1,-16,4c2012,1418,2006,1453,2029,1471v23,19,30,18,61,-8l2116,1441r-28,-22c2072,1408,2064,1402,2056,1402xm940,1471v-65,2,-127,36,-158,103c730,1684,789,1807,907,1837v54,14,134,-11,175,-54c1127,1735,1144,1643,1120,1584v-33,-77,-108,-115,-180,-113xm2021,1547v-28,,-39,10,-47,40c1967,1613,1958,1623,1916,1649v-54,34,-110,90,-122,122c1778,1813,1785,1848,1814,1878v34,35,52,40,129,34c2001,1908,2005,1909,2034,1930v16,12,42,26,57,30c2138,1974,2195,1959,2227,1923r15,-16l2277,1933r35,25l2426,1958v179,,220,-20,236,-117c2679,1744,2657,1652,2607,1607v-26,-24,-37,-28,-68,-28c2470,1579,2412,1634,2406,1706v-3,33,,46,15,67c2448,1813,2473,1828,2529,1838v72,12,77,14,62,22c2579,1867,2422,1883,2366,1883v-44,,-79,-32,-79,-72c2287,1797,2281,1778,2275,1770v-11,-15,-12,-15,-32,8c2232,1791,2216,1815,2208,1831v-19,36,-46,54,-82,54c2071,1885,2045,1838,2044,1742v,-28,-2,-84,-5,-123c2035,1558,2032,1547,2021,1547xm2527,1652v22,,43,16,57,46c2592,1716,2601,1741,2603,1753v5,20,4,21,-20,21c2539,1773,2496,1756,2479,1733v-15,-20,-15,-24,-4,-43c2488,1666,2506,1654,2523,1652v2,,3,,4,xm1979,1691v1,,2,,3,1c1992,1698,1992,1790,1982,1817v-7,17,-12,20,-45,19c1894,1835,1866,1826,1860,1810v-9,-23,26,-71,70,-97c1951,1700,1971,1691,1979,1691xm2302,2071v-34,,-54,52,-29,77c2278,2153,2291,2157,2302,2157v26,,39,-13,39,-37c2341,2089,2327,2071,2302,2071xm2199,2072v-12,,-23,4,-27,9c2161,2094,2158,2126,2165,2143v10,22,57,19,68,-5c2247,2108,2232,2076,2203,2073v-1,,-3,-1,-4,-1xm1334,2259v-83,-2,-190,31,-346,106c912,2401,825,2439,796,2449v-37,12,-83,38,-145,83c600,2567,561,2598,563,2600v8,9,90,-24,223,-87c862,2477,945,2440,971,2432v195,-63,388,-27,499,93c1547,2609,1571,2728,1537,2861v-33,133,-98,240,-315,521c1204,3405,1235,3388,1320,3327v86,-62,95,-71,178,-180c1601,3010,1646,2942,1706,2832v38,-68,48,-81,61,-78c1776,2755,1810,2764,1843,2773v164,44,359,21,483,-57c2362,2693,2451,2612,2451,2602v,-3,-28,11,-61,31c2208,2742,1997,2746,1787,2645v-153,-74,-279,-189,-356,-328c1404,2270,1401,2267,1368,2262v-11,-2,-22,-3,-34,-3xm2994,2468v-1,,-3,5,-5,13c2925,2671,2829,2785,2666,2865v-102,49,-187,72,-301,79c2243,2951,2081,2922,1996,2879v-18,-10,-23,-9,-50,10c1856,2948,1799,3027,1709,3216v-35,73,-77,156,-94,183c1594,3434,1575,3484,1556,3554v-16,58,-27,106,-25,108c1539,3671,1592,3576,1669,3412v64,-134,105,-195,176,-261c2006,3004,2206,2984,2348,3100v73,60,138,191,162,329c2520,3489,2536,3730,2537,3829v,20,3,32,7,27c2547,3852,2563,3801,2580,3742r29,-106l2600,3457v-5,-118,-15,-219,-28,-298c2561,3094,2552,3035,2552,3029v,-6,14,-15,30,-20c2627,2994,2721,2942,2771,2903v137,-105,228,-267,226,-402c2997,2476,2996,2466,2994,2468xm1237,2501v-107,,-185,76,-185,180c1052,2759,1090,2822,1157,2853v62,29,155,13,207,-34c1374,2809,1391,2784,1401,2763v58,-124,-29,-262,-164,-262xm2108,3117v-24,,-57,5,-72,11c1890,3189,1881,3395,2022,3465v145,72,307,-61,262,-216c2260,3167,2193,3117,2108,3117xm2107,3815v-54,,-101,4,-128,10c1856,3854,1778,3916,1744,4013v-10,29,-15,73,-18,174l1722,4322r-87,l1547,4322r-7,121l1533,4564r80,l1693,4564r-4,60c1687,4658,1678,4845,1669,5041v-8,195,-19,401,-23,456c1642,5553,1638,5603,1638,5609v1,8,40,10,188,10l2013,5619r,-29c2013,5492,2043,4710,2049,4624r5,-60l2205,4564r151,l2360,4488v3,-42,7,-97,10,-121l2374,4322r-166,l2042,4322r5,-71c2055,4144,2079,4099,2143,4075v47,-18,173,-12,251,13c2426,4097,2452,4104,2453,4102v2,-2,,-60,-5,-129l2441,3848r-72,-15c2305,3820,2197,3814,2107,3815xm773,4292v-145,-1,-261,12,-417,44l251,4357r-13,88c231,4493,222,4548,218,4568v-5,19,-6,35,-2,35c219,4603,264,4589,316,4572v140,-46,231,-63,362,-68c806,4499,850,4506,898,4537v32,21,60,70,60,105c959,4678,927,4729,889,4753v-44,27,-94,43,-256,81c402,4887,267,4939,183,5005,37,5121,,5280,78,5451v46,98,129,160,251,186c396,5651,590,5654,686,5641v65,-8,70,-10,74,-29c763,5601,777,5551,791,5502v14,-50,24,-92,22,-93c812,5407,783,5413,749,5422v-74,20,-190,23,-249,6c456,5415,418,5380,400,5336v-23,-56,-10,-110,39,-159c493,5123,512,5115,806,5026v43,-13,95,-35,115,-47c955,4957,958,4956,958,4970v,43,-24,452,-31,523c923,5538,919,5585,919,5597r,22l1103,5619r183,l1287,5539v,-109,12,-386,27,-604c1321,4836,1327,4710,1327,4654v1,-88,-2,-108,-17,-149c1275,4413,1189,4349,1055,4313v-50,-14,-92,-17,-218,-20c815,4292,794,4292,773,4292xm4563,4292v-145,-1,-261,12,-416,44l4041,4357r-13,88c4021,4493,4012,4548,4008,4568v-5,19,-5,35,-2,35c4009,4603,4054,4589,4106,4572v140,-46,231,-63,362,-68c4596,4499,4640,4506,4688,4537v32,21,60,70,60,105c4749,4678,4717,4729,4679,4753v-44,27,-94,43,-256,81c4192,4887,4057,4939,3973,5005v-146,116,-183,275,-105,446c3914,5549,3997,5611,4119,5637v67,14,261,17,358,4c4541,5633,4546,5631,4550,5612v3,-11,17,-61,31,-110c4595,5452,4605,5410,4603,5409v-1,-2,-30,4,-64,13c4465,5442,4349,5445,4290,5428v-44,-13,-82,-48,-100,-92c4167,5280,4180,5226,4229,5177v54,-54,74,-62,367,-151c4639,5013,4691,4991,4711,4979v35,-22,37,-23,37,-9c4748,5013,4724,5422,4717,5493v-4,45,-8,92,-8,104l4709,5619r184,l5077,5619r,-80c5077,5430,5089,5153,5104,4935v7,-99,13,-225,13,-281c5118,4566,5115,4546,5100,4505v-35,-92,-121,-156,-255,-192c4795,4299,4753,4296,4627,4293v-22,-1,-43,-1,-64,-1xm2389,4322r12,33c2461,4522,2579,4859,2702,5216v167,486,157,432,99,543c2752,5855,2700,5920,2652,5945v-38,20,-47,22,-139,22c2433,5967,2405,5963,2358,5949v-31,-10,-59,-17,-61,-15c2293,5939,2327,6200,2333,6207v3,3,37,11,75,17c2454,6232,2522,6235,2607,6233v117,-2,135,-4,192,-23c2883,6181,2936,6148,2989,6091v61,-66,89,-116,197,-363c3239,5610,3400,5247,3546,4921v145,-325,265,-593,265,-595c3811,4323,3729,4322,3628,4322r-183,l3432,4359v-8,20,-67,167,-132,326c3236,4844,3154,5051,3118,5146v-35,95,-66,167,-68,160c3048,5300,3036,5250,3023,5196v-13,-54,-68,-244,-122,-422c2848,4596,2796,4422,2786,4386r-17,-64l2579,4322r-190,xe" fillcolor="#26abe2" stroked="f" strokeweight="0">
            <v:path arrowok="t" o:connecttype="custom" o:connectlocs="343461,270558;353999,313675;450741,486951;409667,54974;418314,166269;287793,535727;287793,572915;509651,632470;209427,323915;678814,374847;534242,395328;752587,514707;836358,500156;850950,437636;760153,381854;564778,394250;245097,495035;517758,444373;601799,518211;704486,433055;639361,507432;552347,469435;698000,478058;535593,455961;622066,558094;586937,560789;266986,637321;397236,680438;477494,742149;386697,624386;639091,793350;413720,986837;687462,1039116;697730,810866;312654,768827;546402,933749;466415,1128314;435879,1229908;493437,1514210;636659,1229908;553158,1145561;640172,1032918;58910,1230986;240233,1280840;205374,1512324;118630,1395100;248340,1514210;353999,1214009;1091994,1174126;1266832,1222632;1113072,1519061;1159281,1462739;1274668,1480256;1379247,1329886;645576,1164694;637199,1603139;807713,1641405;927425,1174665;752857,1181941" o:connectangles="0,0,0,0,0,0,0,0,0,0,0,0,0,0,0,0,0,0,0,0,0,0,0,0,0,0,0,0,0,0,0,0,0,0,0,0,0,0,0,0,0,0,0,0,0,0,0,0,0,0,0,0,0,0,0,0,0,0,0"/>
            <o:lock v:ext="edit" verticies="t"/>
          </v:shape>
          <v:shape id="Freeform 22" o:spid="_x0000_s2055" style="position:absolute;left:5422;width:7588;height:11430;visibility:visible;mso-wrap-style:square;v-text-anchor:top" coordsize="2809,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du8QA&#10;AADbAAAADwAAAGRycy9kb3ducmV2LnhtbESPT4vCMBDF78J+hzALexFN9WClGsVdWNiLB/+g16EZ&#10;22IzKUlW67d3DoK3Gd6b936zXPeuVTcKsfFsYDLOQBGX3jZcGTgefkdzUDEhW2w9k4EHRVivPgZL&#10;LKy/845u+1QpCeFYoIE6pa7QOpY1OYxj3xGLdvHBYZI1VNoGvEu4a/U0y2baYcPSUGNHPzWV1/2/&#10;M1Ce8tl3G7bnybyfHvSuyfPtMBjz9dlvFqAS9eltfl3/WcEXWPlFBt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nbvEAAAA2wAAAA8AAAAAAAAAAAAAAAAAmAIAAGRycy9k&#10;b3ducmV2LnhtbFBLBQYAAAAABAAEAPUAAACJAwAAAAA=&#10;" path="m1117,v-11,,-38,109,-60,242c1031,402,1020,443,978,531v-29,60,-47,84,-99,137c807,741,744,776,665,790,566,808,459,770,376,690,281,598,228,496,149,254,121,168,95,95,91,90v-4,-4,-7,42,-7,110l84,317r55,167c172,584,217,701,251,774r57,123l288,909v-36,21,-123,106,-161,156c82,1124,34,1221,17,1290,1,1350,,1466,14,1516r11,35l31,1489c51,1261,175,1082,389,970,528,898,655,870,813,878r92,4l932,850v33,-39,77,-122,93,-178c1032,649,1050,561,1065,477v15,-84,34,-175,43,-203c1120,233,1124,201,1124,111,1124,50,1121,,1117,xm1487,182v-5,3,-36,37,-72,80c1369,318,1339,362,1325,397v-61,145,-112,288,-136,384c1174,839,1158,900,1154,916r-7,30l1065,946v-181,,-340,61,-450,174c575,1160,514,1252,514,1271v,5,26,-17,57,-49c641,1150,714,1103,811,1069v72,-24,78,-25,199,-25c1114,1044,1146,1047,1198,1061v147,40,277,113,371,208c1593,1293,1615,1312,1618,1312v20,2,97,-20,145,-43c1834,1237,1873,1208,2003,1095v56,-49,122,-102,147,-119c2206,938,2352,766,2328,766v-13,,-99,68,-190,149c2040,1003,1987,1041,1917,1076v-260,130,-515,44,-579,-195c1324,827,1324,693,1339,621v14,-68,57,-195,113,-336c1474,230,1490,184,1488,182v,,,,-1,xm656,321v-96,2,-181,79,-181,185c475,595,536,670,624,689v72,15,153,-22,193,-87c838,566,842,552,842,510,842,429,808,372,737,339,710,326,683,321,656,321xm1664,681v-20,,-41,3,-60,11c1435,756,1442,997,1614,1044v162,45,296,-133,208,-276c1788,713,1726,681,1664,681xm2506,1135v-14,1,-61,10,-113,21c2285,1179,2283,1180,2151,1255v-153,88,-197,116,-305,199l1768,1514r-31,-27c1653,1414,1542,1355,1441,1329v-113,-29,-259,-18,-343,24c1060,1373,1064,1378,1109,1368v57,-13,178,-10,243,7c1635,1447,1857,1722,1893,2046v5,45,9,51,31,65c1952,2128,2027,2154,2078,2164v19,4,150,6,292,5c2599,2166,2637,2164,2710,2149v45,-9,86,-20,90,-24c2809,2116,2787,2115,2526,2114v-246,,-261,-3,-377,-59c2060,2011,1992,1947,1955,1870v-70,-140,-31,-296,110,-436c2132,1368,2220,1307,2389,1211v71,-40,125,-74,121,-75c2509,1135,2508,1135,2506,1135xm2218,1595v-57,,-99,19,-139,65c1995,1755,2030,1904,2148,1953v10,5,46,8,79,7c2279,1958,2291,1955,2321,1934v18,-13,43,-39,55,-59c2451,1753,2362,1595,2218,1595xm1446,1795v-16,,-9,8,21,22c1514,1838,1603,1913,1647,1968v91,114,135,253,135,419c1782,2565,1732,2726,1630,2870v-7,10,-4,24,21,73c1690,3023,1770,3106,1905,3207v58,43,126,98,151,122c2087,3358,2135,3389,2201,3425v54,29,102,52,106,52c2325,3478,2228,3391,2120,3310,1912,3154,1827,3037,1803,2873v-26,-175,65,-313,248,-378c2109,2475,2119,2474,2253,2474v124,,157,3,287,26c2621,2514,2691,2524,2696,2523v5,-2,-35,-27,-90,-56l2508,2415r-167,-28c2225,2368,2134,2358,2037,2353v-75,-3,-141,-8,-145,-11c1888,2339,1882,2320,1879,2298v-7,-59,-49,-178,-84,-237c1714,1925,1592,1826,1469,1799v-10,-3,-18,-4,-23,-4xm1456,2354v,-1,,,,c1454,2355,1464,2388,1477,2427v21,60,25,83,28,168c1508,2677,1506,2704,1492,2759v-62,245,-284,470,-534,543c907,3316,904,3322,889,3429v-11,77,-1,156,42,334c950,3840,968,3926,971,3953v4,33,20,82,48,148c1043,4155,1064,4202,1066,4206v21,34,3,-87,-36,-240c991,3814,980,3738,986,3665v19,-235,153,-397,333,-405c1396,3257,1451,3268,1523,3303v108,51,214,147,381,341c1940,3686,1973,3720,1976,3720v7,,-15,-55,-58,-151c1895,3520,1869,3485,1785,3388v-58,-65,-139,-150,-181,-189c1561,3161,1512,3116,1493,3099r-33,-32l1498,2991v51,-100,73,-193,73,-303c1571,2603,1565,2562,1538,2491v-16,-42,-73,-137,-82,-137xm2063,2651v-75,3,-146,53,-171,138c1882,2825,1881,2839,1889,2873v15,68,59,117,124,140c2076,3036,2140,3021,2194,2973v84,-76,84,-196,,-272c2154,2666,2108,2650,2063,2651xm1290,3379v-3,,-6,1,-10,1c1255,3381,1230,3387,1206,3400v-139,71,-134,266,8,333c1245,3748,1262,3751,1300,3749v54,-4,85,-18,120,-53c1453,3663,1467,3633,1473,3587v13,-115,-79,-207,-183,-208xe" fillcolor="#8cc541" stroked="f" strokeweight="0">
            <v:path arrowok="t" o:connecttype="custom" o:connectlocs="264198,143145;101573,186007;22692,53915;67805,208651;34308,287098;6754,418112;219624,236687;276894,181155;303638,29923;382249,70629;311742,246931;166136,301925;219084,288176;423851,342091;541092,295185;577561,246662;361718,167406;401699,49063;168568,185738;199094,91386;433306,186546;449514,183581;581072,338317;469234,400859;299586,368779;519751,569074;732081,579318;580532,553978;645366,326456;599172,429973;601603,528368;599172,429973;444922,530525;446002,793361;594580,923296;487064,774490;686157,673939;677513,651025;511106,631346;396837,484966;393325,634581;403050,743759;251501,1014413;287970,1133834;356315,878816;533798,1002821;433306,862372;404671,806300;393325,634581;510296,774490;592689,728123;345780,911165;351183,1010638;348481,910896" o:connectangles="0,0,0,0,0,0,0,0,0,0,0,0,0,0,0,0,0,0,0,0,0,0,0,0,0,0,0,0,0,0,0,0,0,0,0,0,0,0,0,0,0,0,0,0,0,0,0,0,0,0,0,0,0,0"/>
            <o:lock v:ext="edit" verticies="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A7669"/>
    <w:multiLevelType w:val="hybridMultilevel"/>
    <w:tmpl w:val="D2AA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71E75"/>
    <w:multiLevelType w:val="hybridMultilevel"/>
    <w:tmpl w:val="FB4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D58EA"/>
    <w:multiLevelType w:val="hybridMultilevel"/>
    <w:tmpl w:val="43C8B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F05025"/>
    <w:multiLevelType w:val="hybridMultilevel"/>
    <w:tmpl w:val="85E6525A"/>
    <w:lvl w:ilvl="0" w:tplc="46882D58">
      <w:start w:val="5"/>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D65C27"/>
    <w:multiLevelType w:val="hybridMultilevel"/>
    <w:tmpl w:val="EE04D1B4"/>
    <w:lvl w:ilvl="0" w:tplc="04090001">
      <w:start w:val="1"/>
      <w:numFmt w:val="bullet"/>
      <w:lvlText w:val=""/>
      <w:lvlJc w:val="left"/>
      <w:pPr>
        <w:ind w:left="720" w:hanging="360"/>
      </w:pPr>
      <w:rPr>
        <w:rFonts w:ascii="Symbol" w:hAnsi="Symbol" w:hint="default"/>
      </w:rPr>
    </w:lvl>
    <w:lvl w:ilvl="1" w:tplc="8F88E25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42BAA"/>
    <w:multiLevelType w:val="hybridMultilevel"/>
    <w:tmpl w:val="93D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949C6"/>
    <w:multiLevelType w:val="hybridMultilevel"/>
    <w:tmpl w:val="D632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000AE"/>
    <w:multiLevelType w:val="hybridMultilevel"/>
    <w:tmpl w:val="98324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4"/>
  </w:num>
  <w:num w:numId="5">
    <w:abstractNumId w:val="0"/>
  </w:num>
  <w:num w:numId="6">
    <w:abstractNumId w:val="2"/>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vyesh">
    <w15:presenceInfo w15:providerId="None" w15:userId="Divy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C437F"/>
    <w:rsid w:val="0006427D"/>
    <w:rsid w:val="000710EE"/>
    <w:rsid w:val="00090874"/>
    <w:rsid w:val="000C28F3"/>
    <w:rsid w:val="003425A3"/>
    <w:rsid w:val="003B62D4"/>
    <w:rsid w:val="00467A7F"/>
    <w:rsid w:val="0049383B"/>
    <w:rsid w:val="004A666B"/>
    <w:rsid w:val="004C12C7"/>
    <w:rsid w:val="00505199"/>
    <w:rsid w:val="005E443D"/>
    <w:rsid w:val="005E5CC6"/>
    <w:rsid w:val="00650C45"/>
    <w:rsid w:val="00764373"/>
    <w:rsid w:val="008F7637"/>
    <w:rsid w:val="00A021AF"/>
    <w:rsid w:val="00A06CDE"/>
    <w:rsid w:val="00A63925"/>
    <w:rsid w:val="00AC1882"/>
    <w:rsid w:val="00B820FB"/>
    <w:rsid w:val="00B9774E"/>
    <w:rsid w:val="00C579E5"/>
    <w:rsid w:val="00C96EB8"/>
    <w:rsid w:val="00CA6B3B"/>
    <w:rsid w:val="00D20C44"/>
    <w:rsid w:val="00D85F0F"/>
    <w:rsid w:val="00E731B3"/>
    <w:rsid w:val="00EF17F3"/>
    <w:rsid w:val="00FC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633FA09D-D204-4E6C-BA5C-AC58C470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7D"/>
  </w:style>
  <w:style w:type="paragraph" w:styleId="Heading1">
    <w:name w:val="heading 1"/>
    <w:basedOn w:val="Normal"/>
    <w:next w:val="Normal"/>
    <w:link w:val="Heading1Char"/>
    <w:uiPriority w:val="9"/>
    <w:qFormat/>
    <w:rsid w:val="004A666B"/>
    <w:pPr>
      <w:keepNext/>
      <w:keepLines/>
      <w:spacing w:before="480" w:after="100"/>
      <w:outlineLvl w:val="0"/>
    </w:pPr>
    <w:rPr>
      <w:rFonts w:asciiTheme="majorHAnsi" w:eastAsiaTheme="majorEastAsia" w:hAnsiTheme="majorHAnsi" w:cstheme="majorBidi"/>
      <w:b/>
      <w:bCs/>
      <w:color w:val="3399CC" w:themeColor="text2"/>
      <w:sz w:val="48"/>
      <w:szCs w:val="28"/>
    </w:rPr>
  </w:style>
  <w:style w:type="paragraph" w:styleId="Heading2">
    <w:name w:val="heading 2"/>
    <w:basedOn w:val="Normal"/>
    <w:next w:val="Normal"/>
    <w:link w:val="Heading2Char"/>
    <w:uiPriority w:val="9"/>
    <w:unhideWhenUsed/>
    <w:qFormat/>
    <w:rsid w:val="004A666B"/>
    <w:pPr>
      <w:keepNext/>
      <w:keepLines/>
      <w:spacing w:before="400" w:after="100"/>
      <w:outlineLvl w:val="1"/>
    </w:pPr>
    <w:rPr>
      <w:rFonts w:asciiTheme="majorHAnsi" w:eastAsiaTheme="majorEastAsia" w:hAnsiTheme="majorHAnsi" w:cstheme="majorBidi"/>
      <w:b/>
      <w:bCs/>
      <w:color w:val="0C9B8C" w:themeColor="accent2"/>
      <w:sz w:val="36"/>
      <w:szCs w:val="26"/>
    </w:rPr>
  </w:style>
  <w:style w:type="paragraph" w:styleId="Heading3">
    <w:name w:val="heading 3"/>
    <w:basedOn w:val="Normal"/>
    <w:next w:val="Normal"/>
    <w:link w:val="Heading3Char"/>
    <w:uiPriority w:val="9"/>
    <w:unhideWhenUsed/>
    <w:qFormat/>
    <w:rsid w:val="004A666B"/>
    <w:pPr>
      <w:keepNext/>
      <w:keepLines/>
      <w:spacing w:before="300" w:after="100"/>
      <w:outlineLvl w:val="2"/>
    </w:pPr>
    <w:rPr>
      <w:rFonts w:asciiTheme="majorHAnsi" w:eastAsiaTheme="majorEastAsia" w:hAnsiTheme="majorHAnsi" w:cstheme="majorBidi"/>
      <w:b/>
      <w:bCs/>
      <w:color w:val="0C9B8C" w:themeColor="accent2"/>
      <w:sz w:val="32"/>
    </w:rPr>
  </w:style>
  <w:style w:type="paragraph" w:styleId="Heading4">
    <w:name w:val="heading 4"/>
    <w:basedOn w:val="Normal"/>
    <w:next w:val="Normal"/>
    <w:link w:val="Heading4Char"/>
    <w:uiPriority w:val="9"/>
    <w:unhideWhenUsed/>
    <w:qFormat/>
    <w:rsid w:val="004A666B"/>
    <w:pPr>
      <w:spacing w:before="200" w:after="100"/>
      <w:outlineLvl w:val="3"/>
    </w:pPr>
    <w:rPr>
      <w:b/>
      <w:color w:val="0C9B8C" w:themeColor="accent2"/>
      <w:sz w:val="28"/>
    </w:rPr>
  </w:style>
  <w:style w:type="paragraph" w:styleId="Heading5">
    <w:name w:val="heading 5"/>
    <w:basedOn w:val="Normal"/>
    <w:next w:val="Normal"/>
    <w:link w:val="Heading5Char"/>
    <w:uiPriority w:val="9"/>
    <w:unhideWhenUsed/>
    <w:qFormat/>
    <w:rsid w:val="004A666B"/>
    <w:pPr>
      <w:outlineLvl w:val="4"/>
    </w:pPr>
    <w:rPr>
      <w:b/>
      <w:color w:val="0C9B8C"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7F"/>
    <w:pPr>
      <w:ind w:left="720"/>
      <w:contextualSpacing/>
    </w:pPr>
  </w:style>
  <w:style w:type="character" w:customStyle="1" w:styleId="Heading1Char">
    <w:name w:val="Heading 1 Char"/>
    <w:basedOn w:val="DefaultParagraphFont"/>
    <w:link w:val="Heading1"/>
    <w:uiPriority w:val="9"/>
    <w:rsid w:val="004A666B"/>
    <w:rPr>
      <w:rFonts w:asciiTheme="majorHAnsi" w:eastAsiaTheme="majorEastAsia" w:hAnsiTheme="majorHAnsi" w:cstheme="majorBidi"/>
      <w:b/>
      <w:bCs/>
      <w:color w:val="3399CC" w:themeColor="text2"/>
      <w:sz w:val="48"/>
      <w:szCs w:val="28"/>
    </w:rPr>
  </w:style>
  <w:style w:type="paragraph" w:styleId="BalloonText">
    <w:name w:val="Balloon Text"/>
    <w:basedOn w:val="Normal"/>
    <w:link w:val="BalloonTextChar"/>
    <w:uiPriority w:val="99"/>
    <w:semiHidden/>
    <w:unhideWhenUsed/>
    <w:rsid w:val="004A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66B"/>
    <w:rPr>
      <w:rFonts w:ascii="Tahoma" w:hAnsi="Tahoma" w:cs="Tahoma"/>
      <w:sz w:val="16"/>
      <w:szCs w:val="16"/>
    </w:rPr>
  </w:style>
  <w:style w:type="paragraph" w:styleId="Header">
    <w:name w:val="header"/>
    <w:basedOn w:val="Normal"/>
    <w:link w:val="HeaderChar"/>
    <w:uiPriority w:val="99"/>
    <w:unhideWhenUsed/>
    <w:rsid w:val="004A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66B"/>
  </w:style>
  <w:style w:type="paragraph" w:styleId="Footer">
    <w:name w:val="footer"/>
    <w:basedOn w:val="Normal"/>
    <w:link w:val="FooterChar"/>
    <w:uiPriority w:val="99"/>
    <w:unhideWhenUsed/>
    <w:rsid w:val="004A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66B"/>
  </w:style>
  <w:style w:type="character" w:customStyle="1" w:styleId="Heading2Char">
    <w:name w:val="Heading 2 Char"/>
    <w:basedOn w:val="DefaultParagraphFont"/>
    <w:link w:val="Heading2"/>
    <w:uiPriority w:val="9"/>
    <w:rsid w:val="004A666B"/>
    <w:rPr>
      <w:rFonts w:asciiTheme="majorHAnsi" w:eastAsiaTheme="majorEastAsia" w:hAnsiTheme="majorHAnsi" w:cstheme="majorBidi"/>
      <w:b/>
      <w:bCs/>
      <w:color w:val="0C9B8C" w:themeColor="accent2"/>
      <w:sz w:val="36"/>
      <w:szCs w:val="26"/>
    </w:rPr>
  </w:style>
  <w:style w:type="character" w:customStyle="1" w:styleId="Heading3Char">
    <w:name w:val="Heading 3 Char"/>
    <w:basedOn w:val="DefaultParagraphFont"/>
    <w:link w:val="Heading3"/>
    <w:uiPriority w:val="9"/>
    <w:rsid w:val="004A666B"/>
    <w:rPr>
      <w:rFonts w:asciiTheme="majorHAnsi" w:eastAsiaTheme="majorEastAsia" w:hAnsiTheme="majorHAnsi" w:cstheme="majorBidi"/>
      <w:b/>
      <w:bCs/>
      <w:color w:val="0C9B8C" w:themeColor="accent2"/>
      <w:sz w:val="32"/>
    </w:rPr>
  </w:style>
  <w:style w:type="character" w:customStyle="1" w:styleId="Heading4Char">
    <w:name w:val="Heading 4 Char"/>
    <w:basedOn w:val="DefaultParagraphFont"/>
    <w:link w:val="Heading4"/>
    <w:uiPriority w:val="9"/>
    <w:rsid w:val="004A666B"/>
    <w:rPr>
      <w:b/>
      <w:color w:val="0C9B8C" w:themeColor="accent2"/>
      <w:sz w:val="28"/>
    </w:rPr>
  </w:style>
  <w:style w:type="character" w:customStyle="1" w:styleId="Heading5Char">
    <w:name w:val="Heading 5 Char"/>
    <w:basedOn w:val="DefaultParagraphFont"/>
    <w:link w:val="Heading5"/>
    <w:uiPriority w:val="9"/>
    <w:rsid w:val="004A666B"/>
    <w:rPr>
      <w:b/>
      <w:color w:val="0C9B8C" w:themeColor="accent2"/>
      <w:sz w:val="24"/>
    </w:rPr>
  </w:style>
  <w:style w:type="table" w:styleId="TableGrid">
    <w:name w:val="Table Grid"/>
    <w:basedOn w:val="TableNormal"/>
    <w:uiPriority w:val="59"/>
    <w:rsid w:val="00C5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579E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C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C33" w:themeFill="accent1"/>
      </w:tcPr>
    </w:tblStylePr>
    <w:tblStylePr w:type="lastCol">
      <w:rPr>
        <w:b/>
        <w:bCs/>
        <w:color w:val="FFFFFF" w:themeColor="background1"/>
      </w:rPr>
      <w:tblPr/>
      <w:tcPr>
        <w:tcBorders>
          <w:left w:val="nil"/>
          <w:right w:val="nil"/>
          <w:insideH w:val="nil"/>
          <w:insideV w:val="nil"/>
        </w:tcBorders>
        <w:shd w:val="clear" w:color="auto" w:fill="99CC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29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DDKRAFT-AAFYA">
      <a:dk1>
        <a:sysClr val="windowText" lastClr="000000"/>
      </a:dk1>
      <a:lt1>
        <a:sysClr val="window" lastClr="FFFFFF"/>
      </a:lt1>
      <a:dk2>
        <a:srgbClr val="3399CC"/>
      </a:dk2>
      <a:lt2>
        <a:srgbClr val="EEECE1"/>
      </a:lt2>
      <a:accent1>
        <a:srgbClr val="99CC33"/>
      </a:accent1>
      <a:accent2>
        <a:srgbClr val="0C9B8C"/>
      </a:accent2>
      <a:accent3>
        <a:srgbClr val="60CDCB"/>
      </a:accent3>
      <a:accent4>
        <a:srgbClr val="007C59"/>
      </a:accent4>
      <a:accent5>
        <a:srgbClr val="4BACC6"/>
      </a:accent5>
      <a:accent6>
        <a:srgbClr val="33CC99"/>
      </a:accent6>
      <a:hlink>
        <a:srgbClr val="3399CC"/>
      </a:hlink>
      <a:folHlink>
        <a:srgbClr val="99CC33"/>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dc:creator>
  <cp:lastModifiedBy>Divyesh</cp:lastModifiedBy>
  <cp:revision>11</cp:revision>
  <dcterms:created xsi:type="dcterms:W3CDTF">2015-08-23T05:35:00Z</dcterms:created>
  <dcterms:modified xsi:type="dcterms:W3CDTF">2015-09-23T08:49:00Z</dcterms:modified>
</cp:coreProperties>
</file>