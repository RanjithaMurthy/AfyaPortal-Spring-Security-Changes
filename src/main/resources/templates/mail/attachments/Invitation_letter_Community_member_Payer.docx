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B75" w:rsidRPr="0025256A" w:rsidRDefault="00E57B75" w:rsidP="00E57B75">
      <w:pPr>
        <w:rPr>
          <w:rFonts w:ascii="Calibri" w:hAnsi="Calibri" w:cs="Calibri"/>
          <w:sz w:val="24"/>
          <w:szCs w:val="24"/>
        </w:rPr>
      </w:pPr>
      <w:r w:rsidRPr="0025256A">
        <w:rPr>
          <w:rFonts w:ascii="Calibri" w:hAnsi="Calibri" w:cs="Calibri"/>
          <w:sz w:val="24"/>
          <w:szCs w:val="24"/>
        </w:rPr>
        <w:t>Dear Community Member,</w:t>
      </w:r>
    </w:p>
    <w:p w:rsidR="00E57B75" w:rsidRPr="0025256A" w:rsidRDefault="00E57B75" w:rsidP="00E57B75">
      <w:pPr>
        <w:rPr>
          <w:rFonts w:ascii="Calibri" w:hAnsi="Calibri" w:cs="Calibri"/>
          <w:sz w:val="24"/>
          <w:szCs w:val="24"/>
        </w:rPr>
      </w:pPr>
      <w:r w:rsidRPr="0025256A">
        <w:rPr>
          <w:rFonts w:ascii="Calibri" w:hAnsi="Calibri" w:cs="Calibri"/>
          <w:sz w:val="24"/>
          <w:szCs w:val="24"/>
        </w:rPr>
        <w:t>Welcom</w:t>
      </w:r>
      <w:r w:rsidR="0025256A" w:rsidRPr="0025256A">
        <w:rPr>
          <w:rFonts w:ascii="Calibri" w:hAnsi="Calibri" w:cs="Calibri"/>
          <w:sz w:val="24"/>
          <w:szCs w:val="24"/>
        </w:rPr>
        <w:t>e to Afya Community Smart Care P</w:t>
      </w:r>
      <w:r w:rsidRPr="0025256A">
        <w:rPr>
          <w:rFonts w:ascii="Calibri" w:hAnsi="Calibri" w:cs="Calibri"/>
          <w:sz w:val="24"/>
          <w:szCs w:val="24"/>
        </w:rPr>
        <w:t>ortal!</w:t>
      </w:r>
    </w:p>
    <w:p w:rsidR="00E57B75" w:rsidRPr="0025256A" w:rsidRDefault="0025256A" w:rsidP="00E57B75">
      <w:pPr>
        <w:rPr>
          <w:rFonts w:ascii="Calibri" w:hAnsi="Calibri" w:cs="Calibri"/>
          <w:sz w:val="24"/>
          <w:szCs w:val="24"/>
        </w:rPr>
      </w:pPr>
      <w:r w:rsidRPr="0025256A">
        <w:rPr>
          <w:rFonts w:ascii="Calibri" w:hAnsi="Calibri" w:cs="Calibri"/>
          <w:sz w:val="24"/>
          <w:szCs w:val="24"/>
        </w:rPr>
        <w:t xml:space="preserve">We are delighted that you are now a part of </w:t>
      </w:r>
      <w:r w:rsidR="00885430">
        <w:rPr>
          <w:rFonts w:ascii="Calibri" w:hAnsi="Calibri" w:cs="Calibri"/>
          <w:sz w:val="24"/>
          <w:szCs w:val="24"/>
        </w:rPr>
        <w:t xml:space="preserve">Afya </w:t>
      </w:r>
      <w:r w:rsidRPr="0025256A">
        <w:rPr>
          <w:rFonts w:ascii="Calibri" w:hAnsi="Calibri" w:cs="Calibri"/>
          <w:sz w:val="24"/>
          <w:szCs w:val="24"/>
        </w:rPr>
        <w:t xml:space="preserve">Smart Care Community. At Afya, we take pride in providing an exemplary experience to our members. Allow us to provide you a brief overview of Afya Arabia, the </w:t>
      </w:r>
      <w:r w:rsidR="00885430">
        <w:rPr>
          <w:rFonts w:ascii="Calibri" w:hAnsi="Calibri" w:cs="Calibri"/>
          <w:sz w:val="24"/>
          <w:szCs w:val="24"/>
        </w:rPr>
        <w:t xml:space="preserve">benefits of being with a Smart Care Community </w:t>
      </w:r>
      <w:r w:rsidRPr="0025256A">
        <w:rPr>
          <w:rFonts w:ascii="Calibri" w:hAnsi="Calibri" w:cs="Calibri"/>
          <w:sz w:val="24"/>
          <w:szCs w:val="24"/>
        </w:rPr>
        <w:t>and a few interesting, important membership details.</w:t>
      </w:r>
      <w:r w:rsidR="00E57B75" w:rsidRPr="0025256A">
        <w:rPr>
          <w:rFonts w:ascii="Calibri" w:hAnsi="Calibri" w:cs="Calibri"/>
          <w:sz w:val="24"/>
          <w:szCs w:val="24"/>
        </w:rPr>
        <w:t xml:space="preserve"> </w:t>
      </w:r>
    </w:p>
    <w:p w:rsidR="00E57B75" w:rsidRPr="0025256A" w:rsidRDefault="0025256A" w:rsidP="00E57B75">
      <w:pPr>
        <w:rPr>
          <w:rFonts w:ascii="Calibri" w:hAnsi="Calibri" w:cs="Calibri"/>
          <w:sz w:val="24"/>
          <w:szCs w:val="24"/>
        </w:rPr>
      </w:pPr>
      <w:r w:rsidRPr="0025256A">
        <w:rPr>
          <w:rFonts w:ascii="Calibri" w:hAnsi="Calibri" w:cs="Calibri"/>
          <w:sz w:val="24"/>
          <w:szCs w:val="24"/>
        </w:rPr>
        <w:t>With a social mission of ‘care for all, wellness for all, healthy workforce, increased employability and healthy citizens’, Afya Arabia has designed the portal services to suit the needs of every community member. The community ensures that each member utilizes the potential of the smart care network optimally. We encourage our members to fully integrate with, participate in and enjoy the benefits of Afya Arabia’s community smart care ecosystem.</w:t>
      </w:r>
    </w:p>
    <w:p w:rsidR="00E57B75" w:rsidRPr="0025256A" w:rsidRDefault="0025256A" w:rsidP="00E57B75">
      <w:pPr>
        <w:rPr>
          <w:rFonts w:ascii="Calibri" w:hAnsi="Calibri" w:cs="Calibri"/>
          <w:sz w:val="24"/>
          <w:szCs w:val="24"/>
        </w:rPr>
      </w:pPr>
      <w:r w:rsidRPr="0025256A">
        <w:rPr>
          <w:rFonts w:ascii="Calibri" w:hAnsi="Calibri" w:cs="Calibri"/>
          <w:sz w:val="24"/>
          <w:szCs w:val="24"/>
        </w:rPr>
        <w:t>We look forward to your having symbiotic</w:t>
      </w:r>
      <w:r w:rsidR="00E57B75" w:rsidRPr="0025256A">
        <w:rPr>
          <w:rFonts w:ascii="Calibri" w:hAnsi="Calibri" w:cs="Calibri"/>
          <w:sz w:val="24"/>
          <w:szCs w:val="24"/>
        </w:rPr>
        <w:t xml:space="preserve"> alliances with </w:t>
      </w:r>
      <w:r w:rsidR="0081235D">
        <w:rPr>
          <w:rFonts w:ascii="Calibri" w:hAnsi="Calibri" w:cs="Calibri"/>
          <w:sz w:val="24"/>
          <w:szCs w:val="24"/>
        </w:rPr>
        <w:t>your institution</w:t>
      </w:r>
      <w:r w:rsidRPr="0025256A">
        <w:rPr>
          <w:rFonts w:ascii="Calibri" w:hAnsi="Calibri" w:cs="Calibri"/>
          <w:sz w:val="24"/>
          <w:szCs w:val="24"/>
        </w:rPr>
        <w:t>, which</w:t>
      </w:r>
      <w:r w:rsidR="00E57B75" w:rsidRPr="0025256A">
        <w:rPr>
          <w:rFonts w:ascii="Calibri" w:hAnsi="Calibri" w:cs="Calibri"/>
          <w:sz w:val="24"/>
          <w:szCs w:val="24"/>
        </w:rPr>
        <w:t xml:space="preserve"> will help provide innovative services to the community. Our community manager will soon </w:t>
      </w:r>
      <w:r w:rsidRPr="0025256A">
        <w:rPr>
          <w:rFonts w:ascii="Calibri" w:hAnsi="Calibri" w:cs="Calibri"/>
          <w:sz w:val="24"/>
          <w:szCs w:val="24"/>
        </w:rPr>
        <w:t xml:space="preserve">be </w:t>
      </w:r>
      <w:r w:rsidR="00E57B75" w:rsidRPr="0025256A">
        <w:rPr>
          <w:rFonts w:ascii="Calibri" w:hAnsi="Calibri" w:cs="Calibri"/>
          <w:sz w:val="24"/>
          <w:szCs w:val="24"/>
        </w:rPr>
        <w:t xml:space="preserve">contacting you to understand your interest and </w:t>
      </w:r>
      <w:r w:rsidRPr="0025256A">
        <w:rPr>
          <w:rFonts w:ascii="Calibri" w:hAnsi="Calibri" w:cs="Calibri"/>
          <w:sz w:val="24"/>
          <w:szCs w:val="24"/>
        </w:rPr>
        <w:t>work out</w:t>
      </w:r>
      <w:r w:rsidR="00E57B75" w:rsidRPr="0025256A">
        <w:rPr>
          <w:rFonts w:ascii="Calibri" w:hAnsi="Calibri" w:cs="Calibri"/>
          <w:sz w:val="24"/>
          <w:szCs w:val="24"/>
        </w:rPr>
        <w:t xml:space="preserve"> a</w:t>
      </w:r>
      <w:r w:rsidRPr="0025256A">
        <w:rPr>
          <w:rFonts w:ascii="Calibri" w:hAnsi="Calibri" w:cs="Calibri"/>
          <w:sz w:val="24"/>
          <w:szCs w:val="24"/>
        </w:rPr>
        <w:t>n</w:t>
      </w:r>
      <w:r w:rsidR="00E57B75" w:rsidRPr="0025256A">
        <w:rPr>
          <w:rFonts w:ascii="Calibri" w:hAnsi="Calibri" w:cs="Calibri"/>
          <w:sz w:val="24"/>
          <w:szCs w:val="24"/>
        </w:rPr>
        <w:t xml:space="preserve"> alliance </w:t>
      </w:r>
      <w:r w:rsidRPr="0025256A">
        <w:rPr>
          <w:rFonts w:ascii="Calibri" w:hAnsi="Calibri" w:cs="Calibri"/>
          <w:sz w:val="24"/>
          <w:szCs w:val="24"/>
        </w:rPr>
        <w:t>with you.</w:t>
      </w:r>
      <w:r w:rsidR="00E57B75" w:rsidRPr="0025256A">
        <w:rPr>
          <w:rFonts w:ascii="Calibri" w:hAnsi="Calibri" w:cs="Calibri"/>
          <w:sz w:val="24"/>
          <w:szCs w:val="24"/>
        </w:rPr>
        <w:tab/>
      </w:r>
    </w:p>
    <w:p w:rsidR="00E57B75" w:rsidRPr="0025256A" w:rsidRDefault="0025256A" w:rsidP="00E57B75">
      <w:pPr>
        <w:rPr>
          <w:rFonts w:ascii="Calibri" w:hAnsi="Calibri" w:cs="Calibri"/>
          <w:sz w:val="24"/>
          <w:szCs w:val="24"/>
        </w:rPr>
      </w:pPr>
      <w:r w:rsidRPr="0025256A">
        <w:rPr>
          <w:rFonts w:ascii="Calibri" w:hAnsi="Calibri" w:cs="Calibri"/>
          <w:sz w:val="24"/>
          <w:szCs w:val="24"/>
        </w:rPr>
        <w:t>For convenience and as an anytime reckoner for our members, we have provided a list cli</w:t>
      </w:r>
      <w:r>
        <w:rPr>
          <w:rFonts w:ascii="Calibri" w:hAnsi="Calibri" w:cs="Calibri"/>
          <w:sz w:val="24"/>
          <w:szCs w:val="24"/>
        </w:rPr>
        <w:t>ck-</w:t>
      </w:r>
      <w:r w:rsidRPr="0025256A">
        <w:rPr>
          <w:rFonts w:ascii="Calibri" w:hAnsi="Calibri" w:cs="Calibri"/>
          <w:sz w:val="24"/>
          <w:szCs w:val="24"/>
        </w:rPr>
        <w:t>through links below to facilitate easy connect with us online and to understand more about Afya’s processes.</w:t>
      </w:r>
    </w:p>
    <w:p w:rsidR="00E57B75" w:rsidRPr="0025256A" w:rsidRDefault="00E57B75" w:rsidP="00E57B75">
      <w:pPr>
        <w:rPr>
          <w:rFonts w:ascii="Calibri" w:hAnsi="Calibri" w:cs="Calibri"/>
          <w:sz w:val="24"/>
          <w:szCs w:val="24"/>
        </w:rPr>
      </w:pPr>
      <w:r w:rsidRPr="0025256A">
        <w:rPr>
          <w:rFonts w:ascii="Calibri" w:hAnsi="Calibri" w:cs="Calibri"/>
          <w:sz w:val="24"/>
          <w:szCs w:val="24"/>
        </w:rPr>
        <w:t>a)</w:t>
      </w:r>
      <w:r w:rsidRPr="0025256A">
        <w:rPr>
          <w:rFonts w:ascii="Calibri" w:hAnsi="Calibri" w:cs="Calibri"/>
          <w:sz w:val="24"/>
          <w:szCs w:val="24"/>
        </w:rPr>
        <w:tab/>
        <w:t>Benefits of being a premium member</w:t>
      </w:r>
      <w:r w:rsidR="0025256A">
        <w:rPr>
          <w:rFonts w:ascii="Calibri" w:hAnsi="Calibri" w:cs="Calibri"/>
          <w:sz w:val="24"/>
          <w:szCs w:val="24"/>
        </w:rPr>
        <w:t>:</w:t>
      </w:r>
      <w:ins w:id="0" w:author="Divyesh" w:date="2015-09-23T11:49:00Z">
        <w:r w:rsidR="0068127F">
          <w:rPr>
            <w:rFonts w:ascii="Calibri" w:hAnsi="Calibri" w:cs="Calibri"/>
            <w:sz w:val="24"/>
            <w:szCs w:val="24"/>
          </w:rPr>
          <w:t xml:space="preserve"> </w:t>
        </w:r>
        <w:r w:rsidR="0068127F">
          <w:rPr>
            <w:rFonts w:ascii="Calibri" w:hAnsi="Calibri" w:cs="Calibri"/>
            <w:color w:val="0070C0"/>
            <w:sz w:val="24"/>
            <w:szCs w:val="24"/>
          </w:rPr>
          <w:t>Click here</w:t>
        </w:r>
      </w:ins>
      <w:ins w:id="1" w:author="Divyesh" w:date="2015-09-23T11:50:00Z">
        <w:r w:rsidR="0068127F">
          <w:rPr>
            <w:rFonts w:ascii="Calibri" w:hAnsi="Calibri" w:cs="Calibri"/>
            <w:color w:val="0070C0"/>
            <w:sz w:val="24"/>
            <w:szCs w:val="24"/>
          </w:rPr>
          <w:t xml:space="preserve"> </w:t>
        </w:r>
      </w:ins>
      <w:del w:id="2" w:author="Divyesh" w:date="2015-09-23T11:50:00Z">
        <w:r w:rsidR="0025256A" w:rsidRPr="00B45056" w:rsidDel="0068127F">
          <w:rPr>
            <w:rFonts w:ascii="Calibri" w:hAnsi="Calibri" w:cs="Calibri"/>
            <w:sz w:val="24"/>
            <w:szCs w:val="24"/>
            <w:highlight w:val="cyan"/>
          </w:rPr>
          <w:delText xml:space="preserve"> </w:delText>
        </w:r>
        <w:r w:rsidR="0025256A" w:rsidRPr="0008720E" w:rsidDel="0068127F">
          <w:rPr>
            <w:rFonts w:ascii="Calibri" w:hAnsi="Calibri" w:cs="Calibri"/>
            <w:b/>
            <w:i/>
            <w:sz w:val="24"/>
            <w:szCs w:val="24"/>
            <w:highlight w:val="cyan"/>
            <w:u w:val="single"/>
          </w:rPr>
          <w:delText>&lt;&lt;link from Afya portal&gt;&gt;</w:delText>
        </w:r>
      </w:del>
    </w:p>
    <w:p w:rsidR="00E57B75" w:rsidRPr="0025256A" w:rsidRDefault="00E57B75" w:rsidP="0025256A">
      <w:pPr>
        <w:ind w:left="720"/>
        <w:rPr>
          <w:rFonts w:ascii="Calibri" w:hAnsi="Calibri" w:cs="Calibri"/>
          <w:sz w:val="24"/>
          <w:szCs w:val="24"/>
        </w:rPr>
      </w:pPr>
      <w:r w:rsidRPr="0025256A">
        <w:rPr>
          <w:rFonts w:ascii="Calibri" w:hAnsi="Calibri" w:cs="Calibri"/>
          <w:sz w:val="24"/>
          <w:szCs w:val="24"/>
        </w:rPr>
        <w:t>We invite insurance companies and TPAs to go through Afya Arabia’s premium member benefits. Afy</w:t>
      </w:r>
      <w:r w:rsidR="0025256A">
        <w:rPr>
          <w:rFonts w:ascii="Calibri" w:hAnsi="Calibri" w:cs="Calibri"/>
          <w:sz w:val="24"/>
          <w:szCs w:val="24"/>
        </w:rPr>
        <w:t xml:space="preserve">a’s Arabia would facilitate a </w:t>
      </w:r>
      <w:r w:rsidRPr="0025256A">
        <w:rPr>
          <w:rFonts w:ascii="Calibri" w:hAnsi="Calibri" w:cs="Calibri"/>
          <w:sz w:val="24"/>
          <w:szCs w:val="24"/>
        </w:rPr>
        <w:t xml:space="preserve">tight </w:t>
      </w:r>
      <w:r w:rsidR="0025256A">
        <w:rPr>
          <w:rFonts w:ascii="Calibri" w:hAnsi="Calibri" w:cs="Calibri"/>
          <w:sz w:val="24"/>
          <w:szCs w:val="24"/>
        </w:rPr>
        <w:t>and</w:t>
      </w:r>
      <w:r w:rsidRPr="0025256A">
        <w:rPr>
          <w:rFonts w:ascii="Calibri" w:hAnsi="Calibri" w:cs="Calibri"/>
          <w:sz w:val="24"/>
          <w:szCs w:val="24"/>
        </w:rPr>
        <w:t xml:space="preserve"> seamless integration with </w:t>
      </w:r>
      <w:r w:rsidR="0025256A">
        <w:rPr>
          <w:rFonts w:ascii="Calibri" w:hAnsi="Calibri" w:cs="Calibri"/>
          <w:sz w:val="24"/>
          <w:szCs w:val="24"/>
        </w:rPr>
        <w:t>p</w:t>
      </w:r>
      <w:r w:rsidRPr="0025256A">
        <w:rPr>
          <w:rFonts w:ascii="Calibri" w:hAnsi="Calibri" w:cs="Calibri"/>
          <w:sz w:val="24"/>
          <w:szCs w:val="24"/>
        </w:rPr>
        <w:t>rovider network to optimize operational workflows and significantly improve</w:t>
      </w:r>
      <w:r w:rsidR="00552D5E">
        <w:rPr>
          <w:rFonts w:ascii="Calibri" w:hAnsi="Calibri" w:cs="Calibri"/>
          <w:sz w:val="24"/>
          <w:szCs w:val="24"/>
        </w:rPr>
        <w:t xml:space="preserve"> the</w:t>
      </w:r>
      <w:r w:rsidRPr="0025256A">
        <w:rPr>
          <w:rFonts w:ascii="Calibri" w:hAnsi="Calibri" w:cs="Calibri"/>
          <w:sz w:val="24"/>
          <w:szCs w:val="24"/>
        </w:rPr>
        <w:t xml:space="preserve"> patient experience. This would further help </w:t>
      </w:r>
      <w:r w:rsidR="0025256A">
        <w:rPr>
          <w:rFonts w:ascii="Calibri" w:hAnsi="Calibri" w:cs="Calibri"/>
          <w:sz w:val="24"/>
          <w:szCs w:val="24"/>
        </w:rPr>
        <w:t xml:space="preserve">in better </w:t>
      </w:r>
      <w:r w:rsidR="00A53E65">
        <w:rPr>
          <w:rFonts w:ascii="Calibri" w:hAnsi="Calibri" w:cs="Calibri"/>
          <w:sz w:val="24"/>
          <w:szCs w:val="24"/>
        </w:rPr>
        <w:t>and</w:t>
      </w:r>
      <w:r w:rsidR="00552D5E">
        <w:rPr>
          <w:rFonts w:ascii="Calibri" w:hAnsi="Calibri" w:cs="Calibri"/>
          <w:sz w:val="24"/>
          <w:szCs w:val="24"/>
        </w:rPr>
        <w:t xml:space="preserve"> faster </w:t>
      </w:r>
      <w:r w:rsidR="0025256A">
        <w:rPr>
          <w:rFonts w:ascii="Calibri" w:hAnsi="Calibri" w:cs="Calibri"/>
          <w:sz w:val="24"/>
          <w:szCs w:val="24"/>
        </w:rPr>
        <w:t>penetration in</w:t>
      </w:r>
      <w:r w:rsidRPr="0025256A">
        <w:rPr>
          <w:rFonts w:ascii="Calibri" w:hAnsi="Calibri" w:cs="Calibri"/>
          <w:sz w:val="24"/>
          <w:szCs w:val="24"/>
        </w:rPr>
        <w:t>to the care community</w:t>
      </w:r>
      <w:r w:rsidR="0025256A">
        <w:rPr>
          <w:rFonts w:ascii="Calibri" w:hAnsi="Calibri" w:cs="Calibri"/>
          <w:sz w:val="24"/>
          <w:szCs w:val="24"/>
        </w:rPr>
        <w:t>.</w:t>
      </w:r>
      <w:r w:rsidRPr="0025256A">
        <w:rPr>
          <w:rFonts w:ascii="Calibri" w:hAnsi="Calibri" w:cs="Calibri"/>
          <w:sz w:val="24"/>
          <w:szCs w:val="24"/>
        </w:rPr>
        <w:t xml:space="preserve"> </w:t>
      </w:r>
    </w:p>
    <w:p w:rsidR="00E57B75" w:rsidRPr="0025256A" w:rsidRDefault="00E57B75" w:rsidP="00E57B75">
      <w:pPr>
        <w:rPr>
          <w:rFonts w:ascii="Calibri" w:hAnsi="Calibri" w:cs="Calibri"/>
          <w:sz w:val="24"/>
          <w:szCs w:val="24"/>
        </w:rPr>
      </w:pPr>
      <w:r w:rsidRPr="0025256A">
        <w:rPr>
          <w:rFonts w:ascii="Calibri" w:hAnsi="Calibri" w:cs="Calibri"/>
          <w:sz w:val="24"/>
          <w:szCs w:val="24"/>
        </w:rPr>
        <w:t>b)</w:t>
      </w:r>
      <w:r w:rsidRPr="0025256A">
        <w:rPr>
          <w:rFonts w:ascii="Calibri" w:hAnsi="Calibri" w:cs="Calibri"/>
          <w:sz w:val="24"/>
          <w:szCs w:val="24"/>
        </w:rPr>
        <w:tab/>
        <w:t>Frequently Asked Question</w:t>
      </w:r>
      <w:r w:rsidR="0025256A">
        <w:rPr>
          <w:rFonts w:ascii="Calibri" w:hAnsi="Calibri" w:cs="Calibri"/>
          <w:sz w:val="24"/>
          <w:szCs w:val="24"/>
        </w:rPr>
        <w:t>s:</w:t>
      </w:r>
      <w:ins w:id="3" w:author="Divyesh" w:date="2015-09-23T11:50:00Z">
        <w:r w:rsidR="0068127F">
          <w:rPr>
            <w:rFonts w:ascii="Calibri" w:hAnsi="Calibri" w:cs="Calibri"/>
            <w:sz w:val="24"/>
            <w:szCs w:val="24"/>
          </w:rPr>
          <w:t xml:space="preserve"> </w:t>
        </w:r>
        <w:r w:rsidR="0068127F">
          <w:rPr>
            <w:rFonts w:ascii="Calibri" w:hAnsi="Calibri" w:cs="Calibri"/>
            <w:color w:val="0070C0"/>
            <w:sz w:val="24"/>
            <w:szCs w:val="24"/>
          </w:rPr>
          <w:t>Click here</w:t>
        </w:r>
        <w:r w:rsidR="0068127F">
          <w:rPr>
            <w:rFonts w:ascii="Calibri" w:hAnsi="Calibri" w:cs="Calibri"/>
            <w:color w:val="0070C0"/>
            <w:sz w:val="24"/>
            <w:szCs w:val="24"/>
          </w:rPr>
          <w:t xml:space="preserve"> </w:t>
        </w:r>
      </w:ins>
      <w:del w:id="4" w:author="Divyesh" w:date="2015-09-23T11:50:00Z">
        <w:r w:rsidR="0025256A" w:rsidDel="0068127F">
          <w:rPr>
            <w:rFonts w:ascii="Calibri" w:hAnsi="Calibri" w:cs="Calibri"/>
            <w:sz w:val="24"/>
            <w:szCs w:val="24"/>
          </w:rPr>
          <w:delText xml:space="preserve"> </w:delText>
        </w:r>
        <w:r w:rsidR="0025256A" w:rsidRPr="0008720E" w:rsidDel="0068127F">
          <w:rPr>
            <w:rFonts w:ascii="Calibri" w:hAnsi="Calibri" w:cs="Calibri"/>
            <w:b/>
            <w:i/>
            <w:sz w:val="24"/>
            <w:szCs w:val="24"/>
            <w:highlight w:val="cyan"/>
            <w:u w:val="single"/>
          </w:rPr>
          <w:delText>&lt;&lt;link from Afya portal&gt;&gt;</w:delText>
        </w:r>
      </w:del>
    </w:p>
    <w:p w:rsidR="00E57B75" w:rsidRPr="0025256A" w:rsidRDefault="00E57B75" w:rsidP="00E57B75">
      <w:pPr>
        <w:rPr>
          <w:rFonts w:ascii="Calibri" w:hAnsi="Calibri" w:cs="Calibri"/>
          <w:sz w:val="24"/>
          <w:szCs w:val="24"/>
        </w:rPr>
      </w:pPr>
    </w:p>
    <w:p w:rsidR="00E57B75" w:rsidRPr="0025256A" w:rsidRDefault="00E57B75" w:rsidP="00E57B75">
      <w:pPr>
        <w:rPr>
          <w:rFonts w:ascii="Calibri" w:hAnsi="Calibri" w:cs="Calibri"/>
          <w:sz w:val="24"/>
          <w:szCs w:val="24"/>
        </w:rPr>
      </w:pPr>
      <w:r w:rsidRPr="0025256A">
        <w:rPr>
          <w:rFonts w:ascii="Calibri" w:hAnsi="Calibri" w:cs="Calibri"/>
          <w:sz w:val="24"/>
          <w:szCs w:val="24"/>
        </w:rPr>
        <w:t xml:space="preserve">Sincerely </w:t>
      </w:r>
    </w:p>
    <w:p w:rsidR="00E57B75" w:rsidRPr="0025256A" w:rsidRDefault="0025256A" w:rsidP="00E57B75">
      <w:pPr>
        <w:rPr>
          <w:rFonts w:ascii="Calibri" w:hAnsi="Calibri" w:cs="Calibri"/>
          <w:sz w:val="24"/>
          <w:szCs w:val="24"/>
        </w:rPr>
      </w:pPr>
      <w:r>
        <w:rPr>
          <w:rFonts w:ascii="Calibri" w:hAnsi="Calibri" w:cs="Calibri"/>
          <w:sz w:val="24"/>
          <w:szCs w:val="24"/>
        </w:rPr>
        <w:t>Signed</w:t>
      </w:r>
    </w:p>
    <w:p w:rsidR="00505A82" w:rsidRPr="0025256A" w:rsidRDefault="0025256A" w:rsidP="00505A82">
      <w:pPr>
        <w:rPr>
          <w:rFonts w:ascii="Calibri" w:hAnsi="Calibri" w:cs="Calibri"/>
          <w:sz w:val="24"/>
          <w:szCs w:val="24"/>
        </w:rPr>
      </w:pPr>
      <w:r>
        <w:rPr>
          <w:rFonts w:ascii="Calibri" w:hAnsi="Calibri" w:cs="Calibri"/>
          <w:sz w:val="24"/>
          <w:szCs w:val="24"/>
        </w:rPr>
        <w:t>Community Manager</w:t>
      </w:r>
      <w:bookmarkStart w:id="5" w:name="_GoBack"/>
      <w:bookmarkEnd w:id="5"/>
    </w:p>
    <w:sectPr w:rsidR="00505A82" w:rsidRPr="0025256A" w:rsidSect="004A666B">
      <w:headerReference w:type="default" r:id="rId7"/>
      <w:footerReference w:type="default" r:id="rId8"/>
      <w:pgSz w:w="11907" w:h="16839" w:code="9"/>
      <w:pgMar w:top="2426"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3A1" w:rsidRDefault="000A03A1" w:rsidP="004A666B">
      <w:pPr>
        <w:spacing w:after="0" w:line="240" w:lineRule="auto"/>
      </w:pPr>
      <w:r>
        <w:separator/>
      </w:r>
    </w:p>
  </w:endnote>
  <w:endnote w:type="continuationSeparator" w:id="0">
    <w:p w:rsidR="000A03A1" w:rsidRDefault="000A03A1" w:rsidP="004A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wis721 BT">
    <w:altName w:val="Segoe Script"/>
    <w:charset w:val="00"/>
    <w:family w:val="swiss"/>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6B" w:rsidRPr="004A666B" w:rsidRDefault="000A03A1" w:rsidP="004A666B">
    <w:pPr>
      <w:pStyle w:val="Footer"/>
      <w:jc w:val="right"/>
      <w:rPr>
        <w:color w:val="7F7F7F" w:themeColor="text1" w:themeTint="80"/>
        <w:sz w:val="18"/>
      </w:rPr>
    </w:pPr>
    <w:r>
      <w:rPr>
        <w:noProof/>
        <w:color w:val="7F7F7F" w:themeColor="text1" w:themeTint="80"/>
        <w:sz w:val="18"/>
      </w:rPr>
      <w:pict>
        <v:shape id="Freeform 8" o:spid="_x0000_s2053" style="position:absolute;left:0;text-align:left;margin-left:158.6pt;margin-top:-.75pt;width:89.1pt;height:9.3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11559,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" path="m625,1c474,5,329,65,219,172,61,324,,549,55,759v11,43,22,71,42,113c190,1061,376,1189,586,1209v67,6,137,,207,-18c833,1181,864,1170,907,1149v97,-48,177,-118,238,-209c1302,703,1274,389,1075,184,983,89,860,27,730,8,695,2,660,,625,1xm640,77v63,,125,10,182,31c850,119,902,144,920,156v12,8,13,10,17,24c948,219,957,273,961,331r1,16l954,350v-4,2,-12,6,-18,9l925,367,887,347c780,295,675,272,554,274v-46,2,-64,4,-93,9c455,285,454,283,447,274v-4,-5,-11,-12,-15,-15c428,257,425,254,425,252v,-5,22,-57,36,-84c469,153,481,130,489,117l504,93r24,-6c565,80,602,77,640,77xm440,115v5,-1,2,5,-14,38c416,173,402,202,397,217r-9,25l376,244v-24,3,-49,21,-57,42l314,296r-23,1c279,298,256,299,243,301v-14,1,-27,2,-31,3c204,307,202,306,222,280v33,-42,81,-87,132,-120c376,145,428,120,440,115xm5661,144v-38,,-67,10,-86,31c5556,197,5546,229,5546,271r,75l5462,346r,68l5546,414r,441l5632,855r,-441l5724,414r,-68l5632,346r,-44c5632,271,5637,251,5645,240v8,-11,21,-17,41,-17c5690,223,5695,223,5701,224v6,1,14,2,23,3l5724,151v-18,-3,-31,-5,-40,-6c5675,145,5667,144,5661,144xm8189,154r,701l8272,855r,-65c8293,817,8317,838,8344,851v27,13,59,19,95,19c8506,870,8560,846,8601,797v40,-48,60,-114,60,-196c8661,518,8641,452,8600,403v-41,-49,-96,-74,-163,-74c8402,329,8371,336,8343,351v-27,15,-51,36,-71,65l8272,154r-83,xm8765,154r,98l8850,252r,-98l8765,154xm983,202v,-1,14,12,31,29c1107,325,1160,440,1170,571v1,12,,21,,21c1170,592,1166,587,1161,579v-17,-25,-49,-63,-81,-94l1047,451r3,-7c1051,439,1053,428,1053,419v,-12,-1,-19,-8,-30c1037,372,1022,357,1009,353v-9,-4,-10,-7,-10,-29c999,306,993,259,986,227v-2,-13,-4,-25,-3,-25xm522,314v14,,31,,50,c608,314,646,314,658,317v81,11,159,35,223,68l906,398r-3,20c902,436,904,439,909,451v8,17,20,31,32,38l950,492r-3,15c942,529,933,563,930,570v-2,5,-5,8,-17,8c906,579,898,580,896,581v-2,1,-7,-4,-16,-15c788,452,659,366,521,326v-21,-6,-27,-9,-23,-10c500,315,509,314,522,314xm5195,329v-64,,-113,15,-149,45c5010,404,4991,444,4991,496r,3l5072,499v,-31,10,-55,30,-70c5122,413,5153,405,5192,405v38,,67,6,86,19c5297,437,5307,457,5307,483v,21,-2,34,-5,40c5298,529,5292,534,5282,538v-10,4,-36,9,-79,13c5177,554,5157,556,5142,557v-59,8,-102,25,-131,51c4983,635,4968,671,4968,717v,48,15,86,44,113c5041,857,5082,870,5134,870v34,,65,-7,95,-21c5259,835,5287,815,5314,787r,2c5314,814,5321,833,5335,846v14,12,36,18,64,18c5406,864,5414,864,5421,862v8,-1,17,-3,28,-6l5449,790v-5,1,-10,2,-13,3c5432,793,5429,793,5427,793v-13,,-22,-3,-27,-9c5396,778,5393,764,5393,742r,-255c5393,433,5378,392,5346,367v-33,-26,-83,-38,-151,-38xm6475,329v-64,,-114,15,-150,45c6288,404,6271,444,6271,496r,3l6352,499v,-31,10,-55,30,-70c6402,413,6431,405,6471,405v38,,67,6,86,19c6576,437,6586,457,6586,483v,21,-2,34,-5,40c6578,529,6572,534,6562,538v-10,4,-37,9,-80,13c6456,554,6436,556,6422,557v-59,8,-103,25,-132,51c6262,635,6248,671,6248,717v,48,14,86,43,113c6320,857,6361,870,6413,870v33,,65,-7,95,-21c6538,835,6566,815,6593,787r,2c6593,814,6600,833,6615,846v14,12,35,18,63,18c6685,864,6693,864,6700,862v8,-1,17,-3,28,-6l6728,790v-5,1,-10,2,-14,3c6711,793,6708,793,6706,793v-13,,-21,-3,-26,-9c6675,778,6673,764,6673,742r,-255c6673,433,6657,392,6624,367v-32,-26,-81,-38,-149,-38xm7003,329v-64,,-113,15,-149,45c6818,404,6799,444,6799,496r,3l6880,499v,-31,10,-55,30,-70c6930,413,6961,405,7000,405v38,,67,6,86,19c7105,437,7114,457,7114,483v,21,-1,34,-4,40c7106,529,7100,534,7090,538v-10,4,-37,9,-80,13c6985,554,6965,556,6950,557v-59,8,-103,25,-132,51c6790,635,6776,671,6776,717v,48,14,86,43,113c6848,857,6889,870,6941,870v34,,65,-7,95,-21c7066,835,7094,815,7121,787r,2c7121,814,7129,833,7143,846v14,12,35,18,64,18c7213,864,7221,864,7229,862v7,-1,16,-3,27,-6l7256,790v-5,1,-9,2,-12,3c7240,793,7236,793,7234,793v-12,,-21,-3,-26,-9c7204,778,7201,764,7201,742r,-255c7201,433,7185,392,7153,367v-32,-26,-82,-38,-150,-38xm7854,329v-63,,-113,15,-149,45c7669,404,7651,444,7651,496r,3l7731,499v,-31,11,-55,31,-70c7782,413,7812,405,7851,405v39,,68,6,87,19c7957,437,7966,457,7966,483v,21,-1,34,-5,40c7958,529,7951,534,7941,538v-10,4,-36,9,-79,13c7836,554,7817,556,7802,557v-59,8,-103,25,-132,51c7642,635,7627,671,7627,717v,48,15,86,44,113c7700,857,7741,870,7793,870v34,,65,-7,95,-21c7918,835,7946,815,7973,787r,2c7973,814,7980,833,7994,846v14,12,36,18,64,18c8065,864,8073,864,8081,862v7,-1,16,-3,27,-6l8108,790v-5,1,-10,2,-13,3c8091,793,8088,793,8086,793v-13,,-21,-3,-26,-9c8055,778,8053,764,8053,742r,-255c8053,433,8037,392,8005,367v-32,-26,-83,-38,-151,-38xm9177,329v-64,,-113,15,-149,45c8992,404,8974,444,8974,496r,3l9054,499v,-31,11,-55,31,-70c9105,413,9135,405,9174,405v38,,68,6,87,19c9280,437,9289,457,9289,483v,21,-1,34,-5,40c9281,529,9275,534,9265,538v-10,4,-37,9,-80,13c9159,554,9140,556,9125,557v-59,8,-103,25,-132,51c8965,635,8950,671,8950,717v,48,15,86,44,113c9023,857,9064,870,9116,870v34,,65,-7,95,-21c9241,835,9269,815,9296,787r,2c9296,814,9303,833,9317,846v14,12,36,18,64,18c9388,864,9396,864,9403,862v8,-1,17,-3,28,-6l9431,790v-5,1,-10,2,-13,3c9414,793,9411,793,9409,793v-13,,-21,-3,-26,-9c9378,778,9376,764,9376,742r,-255c9376,433,9360,392,9328,367v-33,-26,-83,-38,-151,-38xm9983,329v-73,,-130,24,-171,72c9770,450,9750,516,9750,601v,84,19,149,59,197c9849,846,9903,870,9973,870v67,,120,-17,160,-53c10172,782,10195,734,10199,671r-81,c10112,710,10097,740,10073,761v-24,21,-55,31,-95,31c9933,792,9899,775,9874,742v-24,-34,-36,-82,-36,-144c9838,536,9851,489,9876,456v25,-33,61,-50,107,-50c10022,406,10054,415,10076,434v23,19,35,46,37,81l10198,515v-2,-57,-22,-102,-61,-136c10099,346,10047,329,9983,329xm10504,329v-77,,-136,24,-179,71c10282,448,10261,514,10261,600v,86,21,152,64,199c10368,846,10428,870,10505,870v77,,137,-24,180,-71c10728,751,10748,685,10748,600v,-86,-21,-153,-64,-201c10641,352,10581,329,10504,329xm11094,332v-35,,-65,8,-91,22c10977,368,10954,389,10935,417r,-71l10853,346r,509l10939,855r,-301c10939,508,10951,472,10974,446v23,-26,55,-39,95,-39c11104,407,11128,417,11142,436v14,18,21,54,21,105l11163,855r87,l11250,554v,-46,11,-82,34,-108c11307,421,11339,407,11380,407v34,,59,10,73,29c11467,454,11473,490,11473,541r,314l11559,855r,-306l11559,534v,-39,-1,-67,-4,-85c11551,431,11546,415,11539,402v-13,-22,-32,-40,-56,-52c11459,338,11430,332,11397,332v-35,,-65,7,-91,20c11280,365,11256,385,11233,413v-16,-28,-35,-48,-58,-61c11153,339,11126,332,11094,332xm7559,334v-34,,-63,9,-86,26c7450,377,7432,402,7418,436r,-90l7335,346r,509l7421,855r,-284c7421,524,7433,488,7457,463v24,-25,58,-38,104,-38c7567,425,7571,426,7573,426v3,,6,,8,l7581,336v-3,-1,-6,-1,-8,-1c7570,335,7566,334,7559,334xm269,337r11,l252,350v-30,15,-47,26,-77,45c147,414,147,414,149,407v1,-3,8,-18,14,-32l177,348r22,-3c231,339,256,337,269,337xm2547,346r153,509l2786,855,2894,462r107,393l3088,855,3243,346r-88,l3043,735,2944,346r-100,l2744,735,2636,346r-89,xm3256,346r153,509l3495,855,3603,462r107,393l3797,855,3952,346r-88,l3752,735,3653,346r-99,l3453,735,3345,346r-89,xm3965,346r153,509l4204,855,4312,462r108,393l4506,855,4660,346r-87,l4461,735,4362,346r-99,l4162,735,4054,346r-89,xm5728,346r194,538l5899,944v-5,14,-13,25,-23,31c5866,982,5852,986,5836,986v-8,,-16,-1,-25,-3c5803,982,5794,981,5786,978r,82c5794,1063,5803,1064,5811,1065v9,2,17,3,26,3c5876,1068,5905,1059,5926,1042v21,-17,41,-54,62,-109l6202,346r-95,l5966,757,5824,346r-96,xm8765,346r,509l8850,855r,-509l8765,346xm459,349r3,c572,374,672,424,757,495v26,21,70,66,90,91l861,603r-4,7c848,623,843,635,843,653v-1,21,5,34,17,48l868,709r-13,20c810,800,750,865,677,917v-13,11,-25,19,-26,19c649,936,643,931,637,926v-7,-4,-17,-8,-23,-10c599,913,575,914,565,920r-8,4l550,916c533,897,500,851,486,827,430,734,399,638,389,527v-2,-30,-1,-106,2,-126c392,394,393,394,402,392v18,-3,36,-15,47,-33c454,352,456,350,459,349xm321,359r13,11c340,377,347,385,350,385v4,2,4,3,2,26c349,451,351,530,356,563v17,138,73,265,157,367l529,950r-4,9c522,963,521,975,521,985r-2,18l492,1012v-33,11,-78,21,-110,26c338,1044,343,1045,317,1025,235,963,169,869,137,769,109,684,103,585,121,499v4,-18,6,-19,19,-30c181,433,247,392,301,369r20,-10xm10505,405v50,,89,17,116,50c10647,488,10660,537,10660,600v,63,-13,111,-39,144c10594,778,10555,794,10505,794v-50,,-88,-16,-116,-50c10362,711,10349,663,10349,600v,-63,13,-112,40,-145c10416,422,10454,405,10505,405xm8421,406v48,,85,18,111,53c8558,494,8571,543,8571,608v,58,-14,103,-41,136c8503,778,8467,794,8420,794v-48,,-86,-17,-112,-51c8282,708,8269,659,8269,596v,-63,13,-111,38,-143c8332,421,8371,406,8421,406xm1024,482r27,28c1093,551,1128,595,1156,640r12,22l1164,684v-10,75,-40,149,-81,211c1073,911,1058,932,1050,942r-14,17l1035,947c1024,862,1008,802,981,736l969,709r8,-8c1000,672,998,628,973,602l963,592r9,-33c977,541,983,520,984,512v3,-13,3,-15,10,-16c998,495,1007,492,1014,489r10,-7xm5306,595r,76c5306,707,5291,737,5262,760v-30,23,-68,35,-114,35c5119,795,5096,788,5080,774v-16,-13,-24,-33,-24,-58c5056,691,5063,671,5077,658v13,-13,36,-22,67,-27c5153,629,5169,627,5189,624v55,-7,94,-16,117,-29xm6585,595r,76c6585,707,6570,737,6541,760v-30,23,-67,35,-113,35c6398,795,6376,788,6360,774v-16,-13,-24,-33,-24,-58c6336,691,6343,671,6356,658v14,-13,36,-22,67,-27c6433,629,6448,627,6467,624v56,-7,95,-16,118,-29xm7113,595r,76c7113,707,7098,737,7069,760v-30,23,-67,35,-113,35c6927,795,6904,788,6888,774v-16,-13,-24,-33,-24,-58c6864,691,6871,671,6885,658v13,-13,36,-22,67,-27c6961,629,6976,627,6996,624v55,-7,94,-16,117,-29xm7965,595r,76c7965,707,7950,737,7921,760v-30,23,-67,35,-113,35c7779,795,7755,788,7739,774v-16,-13,-23,-33,-23,-58c7716,691,7723,671,7737,658v13,-13,36,-22,67,-27c7813,629,7828,627,7848,624v55,-7,94,-16,117,-29xm9288,595r,76c9288,707,9273,737,9244,760v-30,23,-67,35,-113,35c9101,795,9079,788,9063,774v-16,-13,-24,-33,-24,-58c9039,691,9046,671,9059,658v14,-13,36,-22,68,-27c9136,629,9151,627,9171,624v55,-7,94,-16,117,-29xm901,728r17,l936,728r7,15c972,808,992,886,998,961v1,17,2,33,2,34c1000,998,953,1034,929,1050v-28,18,-65,37,-92,48c827,1102,816,1105,814,1105v-6,,-45,-17,-71,-33c718,1059,670,1029,666,1024v-2,-3,-1,-6,2,-17c670,998,671,988,670,980r-1,-11l685,958c759,908,830,837,882,757r19,-29xm4752,749r,106l4850,855r,-106l4752,749xm9530,749r,106l9627,855r,-106l9530,749xm535,1036r8,8c555,1054,573,1062,587,1064v12,2,37,-4,46,-10c638,1051,639,1051,656,1064v24,16,59,37,82,49c749,1118,757,1123,756,1124v,,-15,2,-31,5c697,1134,620,1137,596,1135v-50,-6,-98,-16,-137,-31c431,1094,394,1078,395,1076v1,-1,11,-4,24,-6c447,1064,498,1050,519,1042r16,-6xe" fillcolor="#007c59 [3207]" stroked="f" strokeweight="0">
          <v:path arrowok="t" o:connecttype="custom" o:connectlocs="71463,778;90553,35676;51689,8457;23789,29260;534703,40245;556632,21678;816837,82726;858051,14970;105727,47147;55996,30524;89378,56187;496524,48508;486343,69699;533431,76796;613900,48216;628683,54146;655897,83795;685560,31982;694077,52299;699265,82240;700244,35676;779833,46952;780518,76504;788350,72130;898090,39370;892412,84573;921095,77087;976308,84573;986391,42189;1046010,77671;1070875,83114;1114047,39564;1115711,32274;718061,83114;26334,32760;264317,83114;268624,71449;378267,33635;422124,44911;388154,33635;571414,103820;866372,83114;84190,68144;47577,80393;34851,54729;11845,48508;1013117,58326;813215,44036;101321,92058;100245,46855;519432,57840;644640,57840;696328,57840;779735,57840;909250,57840;72736,104209;474791,83114;57464,103431;50808,101293" o:connectangles="0,0,0,0,0,0,0,0,0,0,0,0,0,0,0,0,0,0,0,0,0,0,0,0,0,0,0,0,0,0,0,0,0,0,0,0,0,0,0,0,0,0,0,0,0,0,0,0,0,0,0,0,0,0,0,0,0,0,0"/>
          <o:lock v:ext="edit" verticies="t"/>
        </v:shape>
      </w:pict>
    </w:r>
    <w:r>
      <w:rPr>
        <w:noProof/>
        <w:color w:val="7F7F7F" w:themeColor="text1" w:themeTint="80"/>
        <w:sz w:val="18"/>
      </w:rPr>
      <w:pict>
        <v:shape id="Freeform 7" o:spid="_x0000_s2052" style="position:absolute;left:0;text-align:left;margin-left:-37.55pt;margin-top:-3.15pt;width:192.05pt;height:14.7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4900,1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" path="m1561,v-2,,-136,36,-299,81l967,163r-1,432l964,1027r-63,l836,1027r,-290l836,446r15,-2l862,444r,-41l862,363r-369,l122,363r,40l122,444r18,l156,444r,646l156,1736r-78,l,1736r,88l,1912r866,l1733,1912r,-88l1733,1736r-82,-1l1569,1734r-1,-867c1568,177,1565,,1561,xm13761,13v-58,,-104,15,-139,43c13587,85,13569,123,13569,171v,43,12,77,35,101c13627,295,13668,315,13729,331r56,14c13840,359,13877,375,13895,392v19,18,28,43,28,77c13923,505,13909,534,13883,555v-26,20,-63,31,-108,31c13722,586,13683,573,13654,548v-29,-26,-44,-62,-44,-109l13555,439r,5c13555,505,13574,552,13612,585v38,33,92,49,163,49c13837,634,13887,619,13923,588v36,-30,54,-71,54,-124c13977,418,13963,381,13935,355v-27,-26,-75,-47,-143,-64l13723,273v-35,-9,-61,-21,-76,-37c13631,221,13624,200,13624,173v,-36,11,-63,35,-82c13683,71,13716,62,13760,62v45,,81,10,106,33c13892,118,13904,150,13905,192r56,c13960,136,13942,92,13907,61v-35,-32,-84,-48,-146,-48xm16203,13v-59,,-106,15,-141,43c16027,85,16010,123,16010,171v,43,12,77,35,101c16068,295,16110,315,16170,331r56,14c16280,359,16317,375,16336,392v18,18,27,43,27,77c16363,505,16351,534,16324,555v-26,20,-62,31,-108,31c16164,586,16123,573,16094,548v-29,-26,-43,-62,-44,-109l15996,439r,5c15996,505,16015,552,16053,585v38,33,92,49,162,49c16278,634,16327,619,16363,588v36,-30,55,-71,55,-124c16418,418,16404,381,16376,355v-27,-26,-75,-47,-143,-64l16164,273v-36,-9,-61,-21,-77,-37c16072,221,16064,200,16064,173v,-36,12,-63,35,-82c16123,71,16157,62,16200,62v46,,81,10,107,33c16332,118,16346,150,16346,192r55,c16400,136,16382,92,16347,61v-35,-32,-83,-48,-144,-48xm21908,13v-80,,-143,28,-189,83c21673,151,21649,226,21649,322v,97,24,174,70,229c21765,607,21827,634,21906,634v69,,125,-19,167,-56c22114,542,22137,490,22142,425r-53,c22085,475,22067,516,22036,544v-32,29,-74,42,-126,42c21846,586,21796,563,21760,516v-36,-47,-54,-112,-54,-195c21706,239,21723,175,21759,130v35,-46,85,-68,149,-68c21957,62,21998,74,22030,99v31,25,48,59,53,102l22136,201v-3,-57,-25,-103,-66,-137c22029,30,21975,13,21908,13xm2773,28r,590l2896,618r,-262l3139,356r,262l3261,618r,-590l3139,28r,220l2896,248r,-220l2773,28xm4588,28r,209c4574,215,4556,198,4534,186v-22,-12,-47,-18,-75,-18c4406,168,4363,189,4330,233v-33,43,-50,100,-50,169c4280,471,4297,526,4330,569v33,42,77,63,130,63c4489,632,4514,626,4534,615v21,-12,40,-31,57,-56l4591,618r110,l4701,28r-113,xm8720,28l8496,618r57,l8621,436r264,l8951,618r58,l8785,28r-65,xm9066,28r,590l9114,618r,-590l9066,28xm9712,28r,74l9762,102r,-74l9712,28xm9877,28r,590l9926,618r,-74c9940,572,9961,593,9986,608v25,14,53,22,86,22c10131,630,10178,610,10212,570v35,-40,52,-95,52,-164c10264,336,10247,282,10213,242v-33,-40,-79,-60,-137,-60c10042,182,10012,189,9988,204v-25,14,-46,35,-62,64l9926,28r-49,xm10356,28r,590l10405,618r,-590l10356,28xm10526,28r,590l10574,618r,-590l10526,28xm11730,28r-223,590l11563,618r68,-182l11895,436r67,182l12019,618,11796,28r-66,xm12077,28r,590l12125,618r,-590l12077,28xm12246,28r,74l12295,102r,-74l12246,28xm12793,28r-223,590l12625,618r69,-182l12958,436r67,182l13081,618,12858,28r-65,xm13140,28r,590l13188,618r,-590l13140,28xm14514,28r,590l14563,618r,-590l14514,28xm18673,28r-223,590l18506,618r68,-182l18838,436r67,182l18962,618,18738,28r-65,xm19020,28r,590l19068,618r,-590l19020,28xm19464,28r,590l19518,618r,-279l19807,339r,-49l19518,290r,-213l19836,77r,-49l19464,28xm23856,28r,590l23905,618r,-590l23856,28xm6585,64r,118l6528,182r,82l6585,264r,236c6585,549,6593,582,6610,599v16,16,47,24,91,24c6705,623,6715,623,6730,623v14,-1,27,-2,38,-2l6768,533r-29,c6724,533,6713,532,6708,528v-6,-3,-7,-11,-7,-23l6701,264r67,l6768,182r-67,l6701,64r-116,xm16525,70r,122l16467,192r,41l16525,233r,309c16525,575,16530,598,16540,610v10,13,28,19,52,19c16601,629,16611,628,16621,626v9,-1,20,-4,32,-7l16652,580v-13,3,-23,5,-30,6c16616,587,16611,587,16606,587v-12,,-21,-3,-25,-9c16576,573,16574,560,16574,542r,-309l16653,233r,-41l16574,192r,-122l16525,70xm17866,70r,122l17809,192r,41l17866,233r,309c17866,575,17872,598,17882,610v10,13,27,19,52,19c17943,629,17951,628,17961,626v10,-1,22,-4,34,-7l17994,580v-14,3,-24,5,-30,6c17957,587,17952,587,17947,587v-12,,-20,-3,-25,-9c17918,573,17915,560,17915,542r,-309l17995,233r,-41l17915,192r,-122l17866,70xm8752,86r115,304l8638,390,8752,86xm11762,86r115,304l11648,390,11762,86xm12825,86r114,304l12711,390,12825,86xm18706,86r114,304l18591,390,18706,86xm3555,167v-63,,-113,21,-149,62c3369,270,3351,326,3351,398v,72,19,128,55,171c3443,611,3493,632,3556,632v52,,94,-13,130,-39c3722,567,3746,532,3757,486r-116,c3634,502,3624,514,3611,522v-13,8,-29,12,-49,12c3533,534,3511,525,3496,508v-15,-17,-23,-43,-24,-77l3762,431v,-4,1,-8,2,-12c3764,415,3764,409,3764,400v,-74,-19,-132,-55,-173c3673,187,3621,167,3555,167xm4011,167v-55,,-99,13,-130,38c3849,231,3833,266,3833,310r,8l3943,318r,-6c3943,295,3949,282,3961,272v13,-9,31,-14,54,-14c4041,258,4059,262,4070,270v11,7,16,20,16,38c4086,330,4062,344,4012,350v-19,2,-35,4,-47,6c3912,364,3875,380,3852,401v-23,22,-35,53,-35,94c3817,539,3829,573,3852,597v23,24,56,36,98,36c3981,633,4009,627,4033,616v23,-12,42,-30,57,-53c4090,574,4091,584,4093,593v3,9,6,18,10,25l4224,618r,-20c4215,593,4209,587,4205,578v-3,-9,-6,-23,-6,-41l4199,290v,-40,-16,-70,-48,-91c4118,178,4072,167,4011,167xm5968,167v-55,,-99,13,-130,38c5806,231,5791,266,5791,310r,8l5900,318r,-6c5900,295,5906,282,5918,272v13,-9,31,-14,55,-14c5999,258,6017,262,6028,270v11,7,15,20,15,38c6043,330,6019,344,5969,350v-19,2,-34,4,-46,6c5870,364,5833,380,5810,401v-23,22,-35,53,-35,94c5775,539,5787,573,5810,597v23,24,55,36,97,36c5938,633,5966,627,5990,616v23,-12,42,-30,57,-53c6047,574,6049,584,6051,593v3,9,5,18,9,25l6181,618r,-20c6172,593,6166,587,6163,578v-4,-9,-6,-23,-6,-41l6157,290v,-40,-16,-70,-48,-91c6076,178,6029,167,5968,167xm7016,167v-63,,-113,21,-149,62c6831,270,6813,326,6813,398v,72,18,128,55,171c6905,611,6955,632,7018,632v51,,95,-13,131,-39c7184,567,7207,532,7219,486r-115,c7096,502,7085,514,7073,522v-13,8,-30,12,-50,12c6995,534,6974,525,6959,508v-15,-17,-24,-43,-26,-77l7224,431v1,-4,1,-8,1,-12c7225,415,7225,409,7225,400v,-74,-18,-132,-54,-173c7134,187,7083,167,7016,167xm7785,167v-55,,-98,13,-130,39c7623,232,7606,268,7606,312v,34,11,61,33,80c7661,412,7701,429,7757,444v11,2,26,6,45,10c7848,464,7872,478,7872,498v,14,-6,24,-19,32c7841,538,7823,541,7800,541v-30,,-52,-5,-67,-15c7718,515,7711,498,7709,476r-116,l7593,481v,47,17,85,51,112c7678,620,7725,632,7785,632v67,,117,-13,152,-39c7972,568,7989,530,7989,481v,-35,-11,-62,-32,-82c7936,380,7897,365,7839,351v-8,-2,-18,-5,-32,-8c7749,330,7720,314,7720,297v,-13,6,-23,17,-30c7748,260,7764,257,7786,257v24,,42,5,55,15c7854,283,7861,297,7862,316r113,c7973,269,7955,232,7922,206v-33,-26,-79,-39,-137,-39xm4962,168v-52,,-95,21,-129,65c4800,276,4784,333,4784,402v,69,16,124,49,167c4867,611,4910,632,4964,632v27,,51,-5,71,-16c5056,604,5075,586,5091,562r,230l5205,792r,-610l5093,182r,57c5078,216,5060,198,5038,186v-22,-12,-48,-18,-76,-18xm6492,170v-28,,-52,7,-72,21c6400,205,6382,228,6367,257r,-75l6259,182r,436l6375,618r,-230c6375,355,6384,330,6400,314v16,-17,39,-25,71,-25l6510,289r-1,-118c6508,171,6505,171,6503,171v-3,,-6,-1,-11,-1xm7537,170v-28,,-53,7,-74,21c7443,205,7426,228,7410,257r,-75l7303,182r,436l7419,618r,-230c7419,355,7427,330,7443,314v16,-17,40,-25,72,-25l7553,289r,-118c7552,171,7550,171,7547,171v-2,,-6,-1,-10,-1xm9398,182v-58,,-104,20,-138,60c9226,281,9209,336,9209,406v,69,17,124,50,164c9293,609,9338,630,9397,630v33,,62,-8,87,-22c9509,593,9529,570,9545,541r,248l9593,789r,-597l9545,192r,74c9529,238,9508,217,9484,203v-24,-14,-53,-21,-86,-21xm10859,182v-51,,-92,12,-122,37c10707,243,10691,277,10690,319r48,1c10740,289,10751,265,10772,249v20,-15,49,-23,87,-23c10896,226,10924,233,10940,247v16,14,25,37,25,70c10965,344,10944,362,10904,370v-6,1,-11,2,-14,3c10884,373,10875,374,10863,375v-59,4,-100,12,-126,24c10715,409,10698,424,10686,442v-12,18,-18,39,-18,63c10668,543,10682,573,10707,595v26,23,60,34,102,34c10840,629,10868,622,10894,610v26,-12,50,-29,72,-54l10966,563v,19,6,34,16,44c10992,617,11007,622,11027,622v5,,12,-1,18,-1c11051,620,11056,619,11063,618r,-37c11060,581,11057,582,11055,582v-3,,-6,,-10,c11033,582,11025,580,11021,576v-4,-4,-7,-16,-7,-34l11014,310v,-42,-12,-74,-39,-96c10949,192,10910,182,10859,182xm14238,182v-52,,-92,12,-122,37c14086,243,14069,277,14068,319r49,1c14118,289,14130,265,14150,249v21,-15,49,-23,88,-23c14275,226,14302,233,14319,247v16,14,24,37,24,70c14343,344,14323,362,14283,370v-6,1,-11,2,-15,3c14263,373,14253,374,14242,375v-59,4,-101,12,-126,24c14094,409,14076,424,14065,442v-12,18,-18,39,-18,63c14047,543,14060,573,14086,595v25,23,59,34,102,34c14218,629,14247,622,14273,610v26,-12,50,-29,72,-54l14345,563v,19,6,34,16,44c14371,617,14386,622,14406,622v5,,11,-1,17,-1c14429,620,14435,619,14441,618r,-37c14438,581,14436,582,14433,582v-2,,-6,,-9,c14412,582,14404,580,14400,576v-4,-4,-7,-16,-7,-34l14393,310v,-42,-13,-74,-40,-96c14327,192,14289,182,14238,182xm14844,182v-58,,-104,20,-137,60c14674,281,14657,336,14657,407v,70,17,124,50,164c14740,610,14785,630,14843,630v48,,88,-13,120,-39c14995,565,15014,530,15019,487r-48,c14966,518,14951,542,14929,560v-22,18,-50,27,-83,27c14804,587,14770,572,14745,541v-25,-30,-37,-72,-37,-124l14708,414r317,l15025,399v,-69,-16,-122,-47,-160c14946,201,14901,182,14844,182xm15293,182v-29,,-55,7,-78,21c15192,217,15173,237,15158,263r,-71l15112,192r,426l15161,618r,-263c15161,317,15173,286,15196,262v23,-24,53,-36,90,-36c15317,226,15339,234,15354,251v15,17,22,44,22,79l15376,618r50,l15426,351v,-38,10,-68,33,-91c15482,237,15512,226,15550,226v32,,55,7,69,23c15633,264,15639,290,15639,325r,293l15689,618r,-297c15689,274,15678,239,15655,216v-23,-23,-57,-34,-103,-34c15521,182,15494,188,15471,203v-24,14,-42,35,-56,62c15408,239,15394,218,15373,204v-21,-15,-48,-22,-80,-22xm16911,182v-32,,-59,7,-80,21c16809,217,16792,239,16779,267r,-75l16732,192r,426l16783,618r,-234c16783,334,16793,296,16815,271v21,-25,52,-37,95,-37l16916,234r,-52l16911,182xm17149,182v-59,,-105,20,-138,60c16978,281,16962,336,16962,407v,70,17,124,49,164c17044,610,17089,630,17147,630v49,,89,-13,121,-39c17300,565,17319,530,17324,487r-49,c17270,518,17257,542,17234,560v-22,18,-50,27,-83,27c17109,587,17074,572,17049,541v-25,-30,-37,-72,-37,-124l17012,414r318,l17330,399v,-69,-16,-122,-48,-160c17250,201,17206,182,17149,182xm17583,182v-59,,-105,20,-138,60c17412,281,17396,336,17396,407v,70,16,124,49,164c17478,610,17523,630,17581,630v49,,89,-13,121,-39c17734,565,17752,530,17757,487r-48,c17704,518,17690,542,17667,560v-22,18,-49,27,-82,27c17542,587,17508,572,17483,541v-25,-30,-37,-72,-37,-124l17446,414r318,l17764,399v,-69,-16,-122,-48,-160c17684,201,17640,182,17583,182xm20088,182v-52,,-93,12,-123,37c19935,243,19919,277,19918,319r49,1c19968,289,19979,265,19999,249v21,-15,50,-23,89,-23c20125,226,20152,233,20169,247v16,14,24,37,24,70c20193,344,20173,362,20133,370v-6,1,-11,2,-15,3c20113,373,20103,374,20092,375v-59,4,-102,12,-127,24c19943,409,19926,424,19915,442v-12,18,-18,39,-18,63c19897,543,19910,573,19936,595v25,23,59,34,102,34c20068,629,20097,622,20123,610v26,-12,50,-29,72,-54l20195,563v,19,6,34,16,44c20221,617,20236,622,20256,622v5,,11,-1,17,-1c20279,620,20285,619,20291,618r,-37c20288,581,20286,582,20283,582v-2,,-6,,-9,c20262,582,20254,580,20250,576v-4,-4,-7,-16,-7,-34l20243,310v,-42,-14,-74,-40,-96c20177,192,20138,182,20088,182xm20537,182v-31,,-58,7,-80,21c20435,217,20418,239,20406,267r,-75l20358,192r,426l20409,618r,-234c20409,334,20420,296,20441,271v21,-25,53,-37,95,-37l20544,234r,-52l20537,182xm20775,182v-58,,-104,20,-137,60c20605,281,20588,336,20588,407v,70,17,124,50,164c20671,610,20716,630,20774,630v48,,89,-13,121,-39c20927,565,20946,530,20951,487r-49,c20897,518,20883,542,20861,560v-22,18,-50,27,-84,27c20735,587,20702,572,20677,541v-25,-30,-38,-72,-38,-124l20639,414r318,l20957,399v,-69,-16,-122,-48,-160c20877,201,20833,182,20775,182xm21181,182v-43,,-79,11,-106,34c21048,239,21035,269,21035,305v,32,10,56,31,73c21086,396,21127,412,21188,427v,,1,,2,1c21265,446,21304,472,21304,506v,24,-11,43,-31,57c21252,577,21225,584,21189,584v-33,,-60,-9,-81,-28c21087,538,21077,514,21075,485r-49,c21027,529,21043,564,21073,590v30,26,69,40,119,40c21240,630,21279,618,21309,595v30,-22,44,-52,44,-88c21353,475,21344,450,21325,432v-19,-18,-53,-33,-102,-45c21218,386,21211,384,21201,382v-78,-18,-116,-46,-116,-84c21085,276,21093,258,21111,245v17,-13,40,-19,69,-19c21214,226,21240,233,21260,249v19,17,30,39,32,68l21343,317v-3,-43,-19,-75,-47,-99c21268,194,21229,182,21181,182xm22408,182v-62,,-110,20,-144,59c22230,280,22213,334,22213,406v,71,17,126,51,165c22298,609,22346,629,22408,629v62,,110,-20,145,-58c22587,532,22605,476,22605,406v,-72,-18,-126,-52,-165c22518,202,22470,182,22408,182xm22874,182v-30,,-57,7,-80,21c22771,217,22753,237,22739,263r,-71l22692,192r,426l22741,618r,-263c22741,317,22753,286,22776,262v23,-24,53,-36,91,-36c22897,226,22920,234,22934,251v15,17,23,44,23,79l22957,618r49,l23006,351v,-38,11,-68,33,-91c23062,237,23093,226,23130,226v32,,54,7,68,23c23212,264,23219,290,23219,325r,293l23270,618r,-297c23270,274,23258,239,23235,216v-23,-23,-58,-34,-104,-34c23101,182,23074,188,23051,203v-23,14,-42,35,-57,62c22987,239,22974,218,22953,204v-21,-15,-48,-22,-79,-22xm23576,182v-35,,-64,6,-89,21c23463,217,23443,239,23427,269r,-77l23377,192r,597l23427,789r,-245c23444,573,23464,594,23488,608v24,15,52,22,85,22c23632,630,23679,609,23713,570v34,-40,51,-95,51,-164c23764,336,23748,281,23714,242v-34,-40,-80,-60,-138,-60xm24186,182v-59,,-104,20,-137,60c24016,281,24000,336,24000,407v,70,16,124,48,164c24081,610,24127,630,24185,630v49,,89,-13,121,-39c24338,565,24356,530,24361,487r-49,c24307,518,24294,542,24271,560v-22,18,-50,27,-83,27c24146,587,24112,572,24087,541v-25,-30,-38,-72,-38,-124l24049,414r319,l24368,399v,-69,-16,-122,-48,-160c24288,201,24243,182,24186,182xm5307,182r,298c5307,530,5318,567,5342,592v24,25,60,38,108,38c5477,630,5502,624,5524,614v22,-11,42,-27,58,-48l5582,618r114,l5696,182r-116,l5580,440v,28,-8,51,-24,67c5540,523,5518,532,5490,532v-24,,-41,-6,-52,-20c5428,499,5423,477,5423,446r,-264l5307,182xm8080,190r,121l8202,311r,-121l8080,190xm9712,192r,426l9762,618r,-426l9712,192xm12246,192r,426l12295,618r,-426l12246,192xm24406,192r142,207l24399,618r59,l24580,437r122,181l24764,618,24609,399r140,-207l24689,192r-110,170l24467,192r-61,xm14844,225v38,,69,13,92,39c14959,291,14973,329,14975,376r-267,-1c14710,329,14724,293,14748,265v25,-27,57,-40,96,-40xm17148,225v39,,70,13,94,39c17265,291,17277,329,17279,376r-266,-1c17015,329,17028,293,17053,265v24,-27,56,-40,95,-40xm17582,225v39,,69,13,93,39c17698,291,17711,329,17713,376r-267,-1c17449,329,17462,293,17487,265v24,-27,56,-40,95,-40xm20775,225v38,,70,13,93,39c20891,291,20904,329,20906,376r-266,-1c20642,329,20656,293,20680,265v25,-27,56,-40,95,-40xm24185,225v39,,70,13,94,39c24302,291,24314,329,24316,376r-266,-1c24053,329,24066,293,24091,265v24,-27,55,-40,94,-40xm9387,226v5,-1,11,,17,c9450,226,9485,241,9510,272v26,32,38,76,38,134c9548,463,9536,508,9511,539v-25,31,-61,47,-107,47c9359,586,9324,570,9299,539v-25,-32,-38,-76,-38,-133c9261,348,9273,304,9298,272v22,-27,51,-43,89,-46xm10051,226v5,-1,11,,17,c10114,226,10150,241,10174,272v25,32,38,76,38,134c10212,463,10199,508,10174,539v-24,31,-60,47,-106,47c10023,586,9987,570,9962,538v-26,-32,-38,-76,-38,-132c9924,348,9936,304,9961,272v22,-27,52,-43,90,-46xm22391,226v6,-1,11,,17,c22454,226,22490,241,22515,272v25,32,38,76,38,134c22553,463,22540,508,22515,539v-25,31,-61,47,-107,47c22362,586,22327,570,22302,539v-25,-32,-38,-76,-38,-133c22264,348,22277,304,22302,272v22,-27,51,-43,89,-46xm23551,226v5,-1,11,,17,c23614,226,23650,241,23675,272v25,32,37,76,37,134c23712,463,23700,508,23675,539v-25,31,-61,47,-107,47c23523,586,23488,570,23463,538v-26,-32,-38,-76,-38,-132c23425,348,23437,304,23462,272v22,-27,51,-43,89,-46xm3557,264v27,,48,8,63,23c3634,303,3642,325,3643,354r-171,c3474,325,3483,303,3497,287v15,-15,35,-23,60,-23xm7019,264v27,,48,8,63,23c7096,303,7104,325,7105,354r-172,c6936,325,6944,303,6959,287v14,-15,35,-23,60,-23xm4491,269v31,,55,11,72,33c4580,325,4588,357,4588,398v,44,-7,77,-24,100c4548,521,4524,533,4493,533v-31,,-55,-12,-71,-35c4405,475,4397,442,4397,398v,-40,9,-72,25,-95c4439,280,4462,269,4491,269xm4993,269v31,,55,11,72,33c5082,325,5091,357,5091,398v,44,-8,77,-25,100c5050,521,5027,533,4996,533v-32,,-56,-12,-73,-35c4907,475,4899,442,4899,398v,-40,8,-72,25,-95c4941,280,4964,269,4993,269xm1038,306r44,l1127,306r,61l1127,429r-45,l1038,429r,-62l1038,306xm1223,306r44,l1310,306r,61l1310,429r-43,l1223,429r,-62l1223,306xm1410,306r44,l1499,306r,61l1499,429r-45,l1410,429r,-62l1410,306xm13281,376r,53l13479,429r,-53l13281,376xm19162,376r,53l19359,429r,-53l19162,376xm10964,395r,59c10964,494,10950,526,10923,549v-27,24,-62,35,-107,35c10786,584,10762,577,10745,563v-17,-15,-25,-34,-25,-59c10720,483,10727,465,10743,450v16,-16,40,-27,72,-36c10860,412,10893,409,10914,406v20,-2,37,-6,50,-11xm14343,395r,59c14343,494,14329,526,14302,549v-27,24,-63,35,-108,35c14165,584,14141,577,14124,563v-17,-15,-26,-34,-26,-59c14098,483,14106,465,14122,450v16,-16,40,-27,72,-36c14239,412,14272,409,14292,406v21,-2,37,-6,51,-11xm20192,395r,59c20192,494,20179,526,20152,549v-27,24,-63,35,-108,35c20015,584,19991,577,19974,563v-17,-15,-26,-34,-26,-59c19948,483,19956,465,19972,450v16,-16,40,-27,71,-36c20089,412,20122,409,20142,406v21,-2,37,-6,50,-11xm4088,404r,41c4088,476,4079,500,4061,518v-18,17,-43,26,-74,26c3969,544,3955,539,3944,530v-10,-10,-15,-22,-15,-38c3929,477,3933,464,3941,455v8,-9,23,-16,43,-22c3985,433,3998,430,4023,425v25,-5,46,-12,65,-21xm6045,404r,41c6045,476,6037,500,6019,518v-18,17,-44,26,-75,26c5926,544,5913,539,5902,530v-10,-10,-16,-22,-16,-38c5886,477,5891,464,5899,455v8,-9,22,-16,43,-22c5943,433,5955,430,5980,425v25,-5,46,-12,65,-21xm8080,497r,121l8202,618r,-121l8080,497xm233,535r44,l322,535r-1,63l320,660r-44,1l233,662r,-62l233,535xm641,535r44,l728,535r-1,525l726,1585r-41,1c663,1586,643,1585,642,1584v-1,-2,-1,-238,-1,-526l641,535xm1038,535r44,l1127,535r,65l1127,662r-42,c1062,662,1043,661,1041,660v-2,-2,-3,-30,-3,-64l1038,535xm1223,535r44,l1310,535r,65l1310,662r-41,c1246,662,1226,661,1225,660v-1,-2,-2,-30,-2,-64l1223,535xm1410,535r44,l1499,535r,65l1499,662r-42,c1435,662,1414,661,1412,660v-1,-2,-2,-30,-2,-64l1410,535xm11157,545r,73l11183,618r,28c11183,659,11180,671,11176,679v-3,8,-10,16,-19,22l11157,732v19,-8,34,-19,42,-33c11208,686,11212,667,11212,643r,-98l11157,545xm18101,545r,73l18125,618r,28c18125,659,18124,671,18120,679v-4,8,-10,16,-19,22l18101,732v19,-8,33,-19,41,-33c18150,686,18154,667,18154,643r,-98l18101,545xm24847,545r,73l24872,618r,28c24872,659,24870,671,24866,679v-4,8,-10,16,-19,22l24847,732v19,-8,33,-19,41,-33c24896,686,24900,667,24900,643r,-98l24847,545xm233,766r44,l322,766r,63l322,892r-45,l233,892r,-63l233,766xm1083,766r44,l1127,829r,63l1085,892v-31,,-44,-2,-46,-5c1039,885,1038,857,1038,825r2,-57l1083,766xm1223,766r44,l1310,766r,63l1310,892r-43,l1223,892r,-63l1223,766xm1410,766r44,l1499,766r,63l1499,892r-45,l1410,892r,-63l1410,766xm233,996r43,1l320,997r1,63l322,1123r-45,l233,1123r,-64l233,996xm1127,996r,63l1127,1123r-45,l1038,1123r,-63l1040,997r43,l1127,996xm1310,996r,63l1310,1123r-43,l1223,1123r1,-63l1225,997r42,l1310,996xm1499,996r,63l1499,1123r-45,l1410,1123r1,-63l1411,997r44,l1499,996xm5594,1119v-80,,-143,28,-189,83c5359,1257,5336,1333,5336,1429v,96,23,172,69,228c5451,1713,5514,1741,5593,1741v69,,124,-19,166,-56c5800,1648,5823,1597,5827,1532r-53,c5771,1582,5753,1621,5722,1650v-32,29,-74,43,-126,43c5533,1693,5483,1670,5446,1623v-36,-47,-54,-112,-54,-195c5392,1345,5410,1281,5446,1236v35,-46,84,-68,148,-68c5643,1168,5684,1180,5715,1205v32,25,50,59,54,102l5822,1307v-3,-57,-25,-103,-66,-137c5715,1136,5660,1119,5594,1119xm8098,1119v-83,,-149,28,-197,84c7852,1259,7828,1334,7828,1430v,95,24,171,73,227c7949,1713,8015,1741,8098,1741v82,,148,-28,197,-84c8344,1601,8368,1525,8368,1430v,-96,-24,-171,-73,-227c8246,1147,8180,1119,8098,1119xm13056,1119v-59,,-105,14,-140,43c12881,1191,12864,1230,12864,1278v,43,11,77,34,100c12921,1402,12963,1422,13023,1437r57,15c13135,1466,13171,1482,13189,1499v18,18,28,43,28,77c13217,1612,13204,1640,13178,1661v-27,20,-63,31,-109,31c13017,1692,12976,1679,12947,1654v-28,-26,-43,-62,-44,-108l12849,1546r,3c12849,1611,12869,1659,12907,1691v38,33,91,50,161,50c13131,1741,13180,1725,13216,1695v36,-30,55,-72,55,-125c13271,1524,13257,1488,13230,1462v-28,-26,-75,-48,-143,-65l13018,1380v-36,-9,-61,-21,-77,-37c12926,1328,12917,1306,12917,1279v,-36,13,-63,36,-82c12977,1177,13010,1168,13053,1168v46,,82,11,108,34c13186,1225,13199,1257,13200,1299r54,c13253,1242,13236,1198,13201,1167v-34,-32,-83,-48,-145,-48xm13928,1129v-35,,-61,7,-77,22c13835,1166,13827,1189,13827,1221r,78l13765,1299r,40l13827,1339r,385l13876,1724r,-385l13953,1339r,-40l13876,1299r,-73c13876,1207,13879,1194,13887,1186v7,-7,21,-11,39,-11c13931,1175,13938,1175,13948,1176v2,,4,,5,l13953,1131v-5,-1,-9,-1,-13,-1c13935,1129,13932,1129,13928,1129xm2779,1135r,589l2832,1724r,-208l2931,1415r236,309l3234,1724,2966,1379r240,-244l3137,1135r-305,312l2832,1135r-53,xm4746,1135r,74l4795,1209r,-74l4746,1135xm5925,1135r,74l5975,1209r,-74l5925,1135xm7141,1135r,589l7195,1724r,-256l7321,1468v74,,129,-14,165,-41c7522,1399,7540,1357,7540,1300v,-55,-16,-96,-48,-124c7459,1149,7411,1135,7347,1135r-206,xm8910,1135r,589l9073,1724v53,,91,-1,115,-3c9212,1719,9231,1716,9242,1711v29,-12,52,-30,68,-56c9327,1630,9335,1600,9335,1565v,-39,-10,-73,-30,-100c9284,1438,9256,1421,9220,1413v28,-11,49,-28,65,-50c9300,1340,9308,1315,9308,1286v,-28,-6,-53,-19,-75c9276,1189,9259,1171,9237,1159v-14,-9,-32,-15,-52,-19c9165,1137,9139,1135,9105,1135r-195,xm17532,1135r,589l17585,1724r,-208l17684,1415r237,309l17988,1724r-268,-345l17959,1135r-69,l17585,1447r,-312l17532,1135xm19499,1135r,74l19549,1209r,-74l19499,1135xm10637,1151v-58,,-103,16,-135,49c10470,1233,10452,1280,10451,1341r52,c10504,1295,10515,1259,10538,1235v22,-25,55,-37,97,-37c10672,1198,10702,1209,10723,1230v21,22,32,51,32,88c10755,1337,10752,1353,10747,1367v-5,14,-14,27,-27,40c10707,1422,10677,1442,10630,1470v-22,13,-40,24,-52,32c10528,1533,10492,1565,10470,1597v-22,32,-34,69,-34,109c10436,1708,10437,1711,10437,1715v1,4,,7,,9l10807,1724r,-46l10491,1678v2,-27,12,-52,31,-74c10541,1582,10572,1558,10614,1534v9,-6,23,-13,40,-23c10710,1479,10747,1454,10765,1435v15,-17,27,-35,34,-54c10806,1362,10810,1341,10810,1317v,-51,-15,-91,-46,-121c10732,1166,10690,1151,10637,1151xm11051,1151v-54,,-97,17,-129,51c10891,1236,10875,1281,10875,1339v,58,15,105,46,139c10953,1512,10994,1530,11047,1530v34,,63,-8,88,-23c11160,1492,11180,1470,11194,1441v-3,85,-16,148,-41,191c11127,1674,11091,1695,11043,1695v-32,,-57,-9,-77,-26c10947,1652,10936,1628,10931,1595r-50,c10885,1641,10902,1677,10929,1702v28,26,64,39,110,39c11107,1741,11159,1713,11195,1658v36,-55,53,-136,53,-241c11248,1330,11231,1265,11198,1220v-34,-46,-83,-69,-147,-69xm11502,1151v-50,,-91,14,-120,40c11352,1218,11338,1254,11338,1299v,27,5,51,18,71c11369,1390,11389,1407,11415,1421v-31,12,-55,30,-73,56c11325,1503,11317,1534,11317,1568v,53,16,95,49,126c11399,1725,11445,1741,11502,1741v57,,102,-16,135,-47c11670,1663,11687,1621,11687,1568v,-34,-9,-65,-26,-91c11643,1451,11618,1433,11587,1421v27,-14,47,-31,59,-51c11659,1350,11665,1326,11665,1299v,-45,-15,-81,-44,-108c11591,1165,11552,1151,11502,1151xm11925,1151v-54,,-97,17,-129,51c11765,1236,11749,1281,11749,1339v,58,15,105,46,139c11826,1512,11868,1530,11921,1530v34,,63,-8,88,-23c12034,1492,12054,1470,12068,1441v-3,85,-17,148,-42,191c12001,1674,11965,1695,11917,1695v-32,,-57,-9,-77,-26c11821,1652,11810,1628,11805,1595r-50,c11759,1641,11776,1677,11803,1702v28,26,64,39,110,39c11981,1741,12032,1713,12068,1658v36,-55,54,-136,54,-241c12122,1330,12105,1265,12072,1220v-34,-46,-83,-69,-147,-69xm15336,1151r-48,1c15286,1190,15273,1219,15250,1237v-23,19,-59,28,-107,28l15140,1265r,35l15149,1300v33,,60,-3,82,-8c15252,1287,15270,1278,15283,1266r,458l15336,1724r,-573xm15719,1151v-52,,-93,15,-123,45c15565,1226,15549,1268,15547,1322r51,c15600,1281,15610,1249,15631,1228v21,-22,50,-32,87,-32c15751,1196,15779,1205,15799,1224v20,19,30,45,30,76c15829,1336,15817,1363,15795,1381v-22,18,-56,27,-100,27c15693,1408,15690,1409,15686,1408v-5,,-8,-1,-11,-1l15675,1451v3,-1,7,-1,10,-1c15688,1450,15693,1450,15700,1450v49,,85,10,108,29c15832,1498,15844,1528,15844,1568v,41,-11,72,-34,94c15787,1684,15755,1695,15712,1695v-40,,-70,-12,-92,-35c15597,1636,15586,1603,15585,1560r-55,l15530,1562v,56,16,99,49,131c15612,1725,15658,1741,15716,1741v56,,101,-16,134,-47c15883,1663,15900,1621,15900,1569v,-37,-9,-68,-26,-93c15858,1452,15834,1435,15802,1425v26,-12,46,-30,59,-51c15875,1353,15882,1329,15882,1300v,-45,-15,-82,-45,-109c15808,1165,15769,1151,15719,1151xm16210,1151r-48,1c16160,1190,16147,1219,16124,1237v-23,19,-59,28,-107,28l16014,1265r,35l16022,1300v33,,61,-3,83,-8c16126,1287,16144,1278,16157,1266r,458l16210,1724r,-573xm17017,1151v-55,,-98,17,-130,51c16855,1236,16839,1281,16839,1339v,58,16,105,47,139c16917,1512,16959,1530,17011,1530v34,,64,-8,89,-23c17125,1492,17144,1470,17159,1441v-3,85,-17,148,-42,191c17092,1674,17056,1695,17009,1695v-32,,-58,-9,-77,-26c16913,1652,16901,1628,16896,1595r-50,c16851,1641,16866,1677,16894,1702v28,26,65,39,110,39c17072,1741,17124,1713,17159,1658v36,-55,54,-136,54,-241c17213,1330,17197,1265,17163,1220v-34,-46,-82,-69,-146,-69xm8098,1167v65,,118,23,156,70c8293,1284,8313,1348,8313,1430v,80,-20,145,-59,192c8216,1669,8163,1692,8098,1692v-66,,-118,-23,-157,-70c7903,1575,7884,1510,7884,1430v,-81,19,-144,58,-192c7981,1191,8033,1167,8098,1167xm12206,1168r,50l12505,1218v-58,73,-107,151,-145,235c12322,1538,12295,1629,12280,1724r58,c12353,1627,12378,1537,12416,1453v37,-83,85,-162,146,-235l12562,1168r-356,xm16467,1168r-43,292l16469,1460v12,-18,28,-32,48,-42c16537,1408,16560,1404,16586,1404v42,,74,12,97,39c16707,1469,16719,1506,16719,1552v,45,-12,79,-35,104c16661,1681,16630,1693,16590,1693v-39,,-71,-10,-94,-31c16473,1642,16461,1613,16459,1577r-54,c16408,1627,16426,1666,16458,1696v33,29,75,45,129,45c16644,1741,16690,1723,16724,1689v33,-34,49,-81,49,-140c16773,1492,16757,1446,16725,1412v-33,-34,-76,-51,-130,-51c16570,1361,16548,1363,16528,1370v-20,6,-36,15,-50,27l16506,1213r242,l16748,1168r-281,xm4926,1176r,123l4868,1299r,40l4926,1339r,310c4926,1682,4931,1704,4941,1716v10,13,28,19,52,19c5002,1735,5011,1734,5021,1733v10,-2,21,-4,33,-7l5054,1686v-14,3,-24,5,-30,6c5018,1693,5011,1693,5006,1693v-11,,-19,-3,-24,-9c4978,1679,4975,1667,4975,1649r,-310l5054,1339r,-40l4975,1299r,-123l4926,1176xm6106,1176r,123l6048,1299r,40l6106,1339r,310c6106,1682,6111,1704,6121,1716v10,13,28,19,52,19c6182,1735,6191,1734,6201,1733v10,-2,21,-4,33,-7l6233,1686v-14,3,-24,5,-30,6c6197,1693,6191,1693,6186,1693v-11,,-20,-3,-24,-9c6157,1679,6155,1667,6155,1649r,-310l6234,1339r,-40l6155,1299r,-123l6106,1176xm14477,1176r,123l14418,1299r,40l14477,1339r,310c14477,1682,14481,1704,14492,1716v10,13,27,19,52,19c14552,1735,14562,1734,14572,1733v10,-2,20,-4,32,-7l14604,1686v-13,3,-24,5,-30,6c14567,1693,14562,1693,14557,1693v-12,,-20,-3,-25,-9c14528,1679,14526,1667,14526,1649r,-310l14604,1339r,-40l14526,1299r,-123l14477,1176xm19680,1176r,123l19622,1299r,40l19680,1339r,310c19680,1682,19685,1704,19695,1716v10,13,28,19,52,19c19756,1735,19765,1734,19774,1733v10,-2,22,-4,34,-7l19807,1686v-14,3,-24,5,-30,6c19771,1693,19765,1693,19760,1693v-11,,-20,-3,-24,-9c19731,1679,19729,1667,19729,1649r,-310l19808,1339r,-40l19729,1299r,-123l19680,1176xm7195,1183r149,c7392,1183,7427,1193,7450,1212v23,19,35,48,35,88c7485,1342,7472,1372,7447,1391v-26,19,-67,28,-126,28l7195,1419r,-236xm8964,1183r131,c9154,1183,9196,1191,9218,1207v23,16,34,44,34,82c9252,1328,9240,1356,9217,1372v-24,16,-66,24,-127,24l8964,1396r,-213xm11502,1195v34,,60,9,80,28c11602,1242,11612,1268,11612,1300v,31,-10,56,-30,74c11562,1392,11536,1401,11502,1401v-35,,-62,-9,-81,-27c11401,1356,11392,1331,11392,1300v,-33,9,-58,29,-77c11440,1204,11468,1195,11502,1195xm11056,1197v38,,69,13,91,39c11170,1263,11181,1300,11181,1345v,41,-12,75,-35,101c11122,1473,11091,1486,11054,1486v-40,,-70,-13,-92,-39c10941,1421,10930,1384,10930,1336v,-46,11,-80,32,-104c10983,1208,11015,1197,11056,1197xm11930,1197v38,,69,13,91,39c12044,1263,12055,1300,12055,1345v,41,-12,75,-36,101c11995,1473,11965,1486,11928,1486v-40,,-70,-13,-92,-39c11815,1421,11804,1384,11804,1336v,-46,11,-80,32,-104c11857,1208,11889,1197,11930,1197xm17020,1197v39,,69,13,92,39c17135,1263,17146,1300,17146,1345v,41,-12,75,-36,101c17086,1473,17056,1486,17019,1486v-39,,-70,-13,-91,-39c16906,1421,16895,1384,16895,1336v,-46,11,-80,33,-104c16949,1208,16979,1197,17020,1197xm233,1229r44,l322,1229r,62l322,1352r-45,l233,1352r,-61l233,1229xm1038,1229r44,l1127,1229r,62l1127,1352r-45,l1038,1352r,-61l1038,1229xm1223,1229r44,l1310,1229r,62l1310,1352r-43,l1223,1352r,-61l1223,1229xm1410,1229r44,l1499,1229r,62l1499,1352r-45,l1410,1352r,-61l1410,1229xm4470,1288v-51,,-92,12,-123,37c4317,1349,4302,1384,4301,1426r48,c4351,1395,4362,1371,4382,1355v20,-15,50,-23,88,-23c4508,1332,4534,1339,4550,1353v17,14,25,38,25,71c4575,1451,4555,1468,4514,1476v-6,1,-10,2,-14,3c4494,1479,4486,1481,4474,1482v-59,4,-101,12,-127,23c4325,1516,4309,1530,4297,1548v-11,18,-17,39,-17,63c4280,1649,4292,1679,4317,1701v26,23,61,34,104,34c4451,1735,4478,1729,4504,1717v27,-12,51,-30,74,-55l4578,1669v,20,5,35,15,45c4603,1723,4618,1728,4639,1728v5,,10,-1,16,-1c4661,1726,4668,1725,4674,1724r,-37c4671,1687,4668,1688,4665,1688v-3,,-6,,-10,c4644,1688,4636,1686,4631,1682v-4,-4,-6,-15,-6,-33l4625,1417v,-42,-13,-74,-39,-96c4559,1299,4521,1288,4470,1288xm9598,1288v-62,,-110,20,-144,59c9420,1386,9403,1440,9403,1512v,71,17,126,51,164c9488,1715,9536,1735,9598,1735v62,,110,-20,144,-59c9776,1638,9793,1582,9793,1512v,-72,-16,-126,-51,-165c9708,1308,9660,1288,9598,1288xm13532,1288v-51,,-92,12,-123,37c13379,1349,13364,1384,13363,1426r48,c13413,1395,13424,1371,13444,1355v20,-15,50,-23,88,-23c13570,1332,13596,1339,13612,1353v17,14,25,38,25,71c13637,1451,13617,1468,13576,1476v-6,1,-10,2,-13,3c13557,1479,13548,1481,13536,1482v-59,4,-101,12,-127,23c13387,1516,13371,1530,13359,1548v-11,18,-17,39,-17,63c13342,1649,13354,1679,13379,1701v26,23,61,34,104,34c13513,1735,13541,1729,13567,1717v26,-12,50,-30,73,-55l13640,1669v,20,5,35,15,45c13665,1723,13680,1728,13701,1728v5,,10,-1,16,-1c13723,1726,13730,1725,13736,1724r,-37c13733,1687,13730,1688,13727,1688v-3,,-5,,-9,c13706,1688,13698,1686,13693,1682v-4,-4,-6,-15,-6,-33l13687,1417v,-42,-13,-74,-39,-96c13621,1299,13583,1288,13532,1288xm14189,1288v-51,,-91,12,-122,37c14037,1349,14022,1384,14021,1426r48,c14071,1395,14082,1371,14102,1355v20,-15,49,-23,87,-23c14227,1332,14254,1339,14270,1353v17,14,25,38,25,71c14295,1451,14275,1468,14234,1476v-6,1,-11,2,-14,3c14214,1479,14206,1481,14194,1482v-59,4,-101,12,-127,23c14045,1516,14029,1530,14017,1548v-11,18,-18,39,-18,63c13999,1649,14012,1679,14037,1701v26,23,61,34,104,34c14171,1735,14198,1729,14224,1717v27,-12,51,-30,74,-55l14298,1669v,20,4,35,15,45c14323,1723,14338,1728,14358,1728v5,,11,-1,17,-1c14381,1726,14388,1725,14394,1724r,-37c14391,1687,14388,1688,14385,1688v-3,,-6,,-10,c14363,1688,14356,1686,14351,1682v-4,-4,-6,-15,-6,-33l14345,1417v,-42,-13,-74,-39,-96c14279,1299,14240,1288,14189,1288xm19223,1288v-51,,-92,12,-122,37c19071,1349,19055,1384,19054,1426r48,c19104,1395,19116,1371,19136,1355v20,-15,49,-23,87,-23c19261,1332,19288,1339,19304,1353v17,14,25,38,25,71c19329,1451,19309,1468,19268,1476v-6,1,-10,2,-14,3c19248,1479,19239,1481,19228,1482v-60,4,-102,12,-127,23c19079,1516,19062,1530,19050,1548v-11,18,-17,39,-17,63c19033,1649,19046,1679,19072,1701v25,23,59,34,102,34c19204,1735,19232,1729,19259,1717v26,-12,49,-30,72,-55l19331,1669v,20,6,35,16,45c19357,1723,19371,1728,19392,1728v5,,10,-1,16,-1c19415,1726,19421,1725,19427,1724r,-37c19424,1687,19422,1688,19419,1688v-3,,-6,,-10,c19398,1688,19390,1686,19386,1682v-5,-4,-8,-15,-8,-33l19378,1417v,-42,-13,-74,-39,-96c19312,1299,19274,1288,19223,1288xm3289,1299r,286c3289,1635,3301,1672,3325,1698v24,25,61,38,109,38c3466,1736,3493,1729,3517,1716v23,-13,43,-33,59,-60l3576,1724r47,l3623,1299r-48,l3575,1550v,44,-13,78,-36,103c3515,1678,3483,1691,3443,1691v-38,,-65,-10,-81,-28c3346,1645,3339,1616,3339,1573r,-274l3289,1299xm3680,1299r133,425l3865,1724r97,-355l4060,1724r53,l4246,1299r-49,l4087,1654r-96,-355l3936,1299r-97,355l3729,1299r-49,xm4746,1299r,425l4795,1724r,-425l4746,1299xm5925,1299r,425l5975,1724r,-425l5925,1299xm6258,1299r166,430l6404,1782v-11,29,-21,48,-32,58c6362,1849,6348,1854,6330,1854v-3,,-7,,-12,-1c6313,1852,6306,1851,6297,1849r,45c6302,1896,6307,1897,6312,1898v6,1,12,1,19,1c6360,1899,6382,1892,6400,1878v17,-14,32,-38,45,-71l6633,1299r-51,l6448,1661,6310,1299r-52,xm9833,1299r143,207l9827,1724r59,l10008,1543r122,181l10191,1724r-154,-219l10176,1299r-60,l10007,1468,9895,1299r-62,xm18042,1299r,286c18042,1635,18055,1672,18079,1698v24,25,60,38,108,38c18219,1736,18247,1729,18270,1716v23,-13,44,-33,60,-60l18330,1724r47,l18377,1299r-49,l18328,1550v,44,-12,78,-35,103c18269,1678,18237,1691,18196,1691v-38,,-64,-10,-80,-28c18100,1645,18092,1616,18092,1573r,-274l18042,1299xm18433,1299r133,425l18618,1724r98,-355l18814,1724r52,l19000,1299r-50,l18841,1654r-96,-355l18691,1299r-98,355l18483,1299r-50,xm19499,1299r,425l19549,1724r,-425l19499,1299xm9598,1332v46,,81,15,106,46c9729,1410,9742,1454,9742,1512v,57,-13,102,-38,134c9679,1677,9644,1692,9598,1692v-46,,-81,-16,-106,-47c9467,1613,9454,1569,9454,1512v,-58,13,-102,38,-134c9517,1347,9552,1332,9598,1332xm8964,1442r163,c9177,1442,9215,1452,9241,1473v25,20,38,50,38,90c9279,1604,9268,1633,9245,1650v-23,17,-64,26,-123,26l8964,1676r,-234xm11502,1445v40,,71,11,94,32c11619,1499,11631,1528,11631,1565v,39,-12,70,-36,94c11572,1682,11540,1694,11502,1694v-38,,-70,-11,-94,-34c11384,1636,11372,1606,11372,1569v,-40,11,-70,34,-92c11428,1455,11461,1445,11502,1445xm233,1460r44,l322,1460r-1,62l320,1585r-44,1l233,1586r,-63l233,1460xm1038,1460r44,l1127,1460r,63l1127,1586r-42,c1062,1586,1043,1585,1041,1584v-2,-2,-3,-31,-3,-64l1038,1460xm1223,1460r44,l1310,1460r,63l1310,1586r-41,c1246,1586,1226,1585,1225,1584v-1,-2,-2,-31,-2,-64l1223,1460xm1410,1460r44,l1499,1460r-2,62l1496,1585r-40,1c1433,1586,1414,1585,1412,1584v-1,-2,-2,-31,-2,-64l1410,1460xm4574,1501r,59c4574,1600,4561,1632,4534,1655v-26,24,-62,36,-107,36c4397,1691,4374,1683,4356,1669v-17,-15,-25,-34,-25,-58c4331,1590,4339,1571,4355,1556v16,-16,39,-27,71,-36c4471,1518,4503,1515,4524,1512v20,-2,37,-6,50,-11xm13636,1501r,59c13636,1600,13623,1632,13596,1655v-26,24,-62,36,-107,36c13459,1691,13435,1683,13418,1669v-17,-15,-25,-34,-25,-58c13393,1590,13401,1571,13417,1556v16,-16,39,-27,71,-36c13533,1518,13566,1515,13587,1512v20,-2,36,-6,49,-11xm14294,1501r,59c14294,1600,14281,1632,14254,1655v-26,24,-63,36,-108,36c14116,1691,14093,1683,14076,1669v-17,-15,-25,-34,-25,-58c14051,1590,14058,1571,14074,1556v16,-16,40,-27,72,-36c14191,1518,14223,1515,14244,1512v20,-2,37,-6,50,-11xm19328,1501r,59c19328,1600,19314,1632,19288,1655v-27,24,-63,36,-108,36c19150,1691,19127,1683,19109,1669v-17,-15,-25,-34,-25,-58c19084,1590,19092,1571,19108,1556v16,-16,40,-27,71,-36c19224,1518,19258,1515,19278,1512v20,-2,37,-6,50,-11xm6723,1651r,73l6747,1724r,29c6747,1766,6746,1777,6742,1785v-4,8,-10,16,-19,22l6723,1838v19,-8,33,-18,41,-32c6772,1793,6776,1774,6776,1750r,-99l6723,1651xm7652,1651r,73l7706,1724r,-73l7652,1651xm8491,1651r,73l8545,1724r,-73l8491,1651xm14710,1651r,73l14736,1724r,29c14736,1766,14734,1777,14730,1785v-4,8,-11,16,-20,22l14710,1838v20,-8,34,-18,42,-32c14760,1793,14764,1774,14764,1750r,-99l14710,1651xm19914,1651r,73l19968,1724r,-73l19914,1651xe" fillcolor="#007c59 [3207]" stroked="f" strokeweight="0">
          <v:path arrowok="t" o:connecttype="custom" o:connectlocs="152923,0;1568415,16677;2162375,56370;424187,55492;1000416,55589;1199676,9948;1863289,60271;656461,49250;1750237,52859;333668,22333;400676,54907;603169,52371;743846,46910;623741,17750;939775,76947;1078983,52859;1406087,20870;1511203,34231;1697140,47495;1967915,22041;1999362,37450;2064606,47300;2227815,34621;2323135,23601;531263,43496;1467021,36669;921260,57150;2298448,26527;105998,29843;1896499,41838;400480,39400;22826,52176;142735,64562;2438145,68170;146849,74704;128334,97135;793318,169791;1293232,113812;277436,141119;911855,125417;1050182,137218;1101907,138193;1167053,169791;1552153,152919;1666477,149213;1613185,113909;495114,168328;1418235,114690;1935782,165110;1126790,116543;27136,131854;421346,139071;940265,169206;1340843,138193;1390021,125612;322206,154577;469741,126685;991011,126685;1810682,126685;22826,142387;138326,154480;1893462,146385;1443608,168133" o:connectangles="0,0,0,0,0,0,0,0,0,0,0,0,0,0,0,0,0,0,0,0,0,0,0,0,0,0,0,0,0,0,0,0,0,0,0,0,0,0,0,0,0,0,0,0,0,0,0,0,0,0,0,0,0,0,0,0,0,0,0,0,0,0,0"/>
          <o:lock v:ext="edit" verticies="t"/>
        </v:shape>
      </w:pict>
    </w:r>
    <w:r>
      <w:rPr>
        <w:noProof/>
        <w:color w:val="7F7F7F" w:themeColor="text1" w:themeTint="80"/>
        <w:sz w:val="18"/>
      </w:rPr>
      <w:pict>
        <v:group id="Group 1" o:spid="_x0000_s2049" style="position:absolute;left:0;text-align:left;margin-left:-45.05pt;margin-top:-21.2pt;width:540pt;height:18.1pt;z-index:251656192" coordsize="68580,2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">
          <v:line id="Straight Connector 45" o:spid="_x0000_s2051" style="position:absolute;visibility:visible" from="0,1121" to="68580,1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Owp8UAAADbAAAADwAAAGRycy9kb3ducmV2LnhtbESP0WrCQBRE3wv+w3KFvkizSbFWUtcg&#10;SkH61tQPuGZvk9Xs3ZjdavTr3UKhj8PMnGEWxWBbcabeG8cKsiQFQVw5bbhWsPt6f5qD8AFZY+uY&#10;FFzJQ7EcPSww1+7Cn3QuQy0ihH2OCpoQulxKXzVk0SeuI47et+sthij7WuoeLxFuW/mcpjNp0XBc&#10;aLCjdUPVsfyxCszt+jE5ve5xkpbtdDMcNjeTHZR6HA+rNxCBhvAf/mtvtYLpC/x+iT9AL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Owp8UAAADbAAAADwAAAAAAAAAA&#10;AAAAAAChAgAAZHJzL2Rvd25yZXYueG1sUEsFBgAAAAAEAAQA+QAAAJMDAAAAAA==&#10;" strokecolor="#91c130 [3044]" strokeweight="1.5pt"/>
          <v:shapetype id="_x0000_t202" coordsize="21600,21600" o:spt="202" path="m,l,21600r21600,l21600,xe">
            <v:stroke joinstyle="miter"/>
            <v:path gradientshapeok="t" o:connecttype="rect"/>
          </v:shapetype>
          <v:shape id="Text Box 44" o:spid="_x0000_s2050" type="#_x0000_t202" style="position:absolute;left:39829;width:23190;height:22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Xpd8UA&#10;AADbAAAADwAAAGRycy9kb3ducmV2LnhtbESPQWvCQBSE74X+h+UVequbqpgSXUMRBHsRGovQ2zP7&#10;TGKyb8PuGuO/7xYKPQ4z8w2zykfTiYGcbywreJ0kIIhLqxuuFHwdti9vIHxA1thZJgV38pCvHx9W&#10;mGl7408ailCJCGGfoYI6hD6T0pc1GfQT2xNH72ydwRClq6R2eItw08lpkiykwYbjQo09bWoq2+Jq&#10;FOw+0rLYD8ejbWfucPk+pcVi45R6fhrflyACjeE//NfeaQXzOfx+iT9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el3xQAAANsAAAAPAAAAAAAAAAAAAAAAAJgCAABkcnMv&#10;ZG93bnJldi54bWxQSwUGAAAAAAQABAD1AAAAigMAAAAA&#10;" fillcolor="white [3201]" stroked="f" strokeweight=".5pt">
            <v:textbox inset=",0,,0">
              <w:txbxContent>
                <w:p w:rsidR="00B9774E" w:rsidRPr="00B9774E" w:rsidRDefault="00B9774E" w:rsidP="00B9774E">
                  <w:pPr>
                    <w:spacing w:after="0" w:line="240" w:lineRule="auto"/>
                    <w:jc w:val="right"/>
                    <w:rPr>
                      <w:rFonts w:ascii="Swis721 BT" w:hAnsi="Swis721 BT"/>
                      <w:b/>
                      <w:i/>
                      <w:color w:val="267298" w:themeColor="text2" w:themeShade="BF"/>
                      <w:sz w:val="20"/>
                      <w:szCs w:val="20"/>
                    </w:rPr>
                  </w:pPr>
                  <w:r w:rsidRPr="00B9774E">
                    <w:rPr>
                      <w:rFonts w:ascii="Swis721 BT" w:hAnsi="Swis721 BT"/>
                      <w:b/>
                      <w:i/>
                      <w:color w:val="267298" w:themeColor="text2" w:themeShade="BF"/>
                      <w:sz w:val="20"/>
                      <w:szCs w:val="20"/>
                    </w:rPr>
                    <w:t>Enabling a Smart Care Community</w:t>
                  </w:r>
                </w:p>
              </w:txbxContent>
            </v:textbox>
          </v:shape>
        </v:group>
      </w:pict>
    </w:r>
    <w:r w:rsidR="004A666B" w:rsidRPr="004A666B">
      <w:rPr>
        <w:color w:val="7F7F7F" w:themeColor="text1" w:themeTint="80"/>
        <w:sz w:val="18"/>
      </w:rPr>
      <w:t xml:space="preserve">Page </w:t>
    </w:r>
    <w:r w:rsidR="00E745B1" w:rsidRPr="004A666B">
      <w:rPr>
        <w:color w:val="7F7F7F" w:themeColor="text1" w:themeTint="80"/>
        <w:sz w:val="18"/>
      </w:rPr>
      <w:fldChar w:fldCharType="begin"/>
    </w:r>
    <w:r w:rsidR="004A666B" w:rsidRPr="004A666B">
      <w:rPr>
        <w:color w:val="7F7F7F" w:themeColor="text1" w:themeTint="80"/>
        <w:sz w:val="18"/>
      </w:rPr>
      <w:instrText xml:space="preserve"> PAGE  \* Arabic  \* MERGEFORMAT </w:instrText>
    </w:r>
    <w:r w:rsidR="00E745B1" w:rsidRPr="004A666B">
      <w:rPr>
        <w:color w:val="7F7F7F" w:themeColor="text1" w:themeTint="80"/>
        <w:sz w:val="18"/>
      </w:rPr>
      <w:fldChar w:fldCharType="separate"/>
    </w:r>
    <w:r w:rsidR="0068127F">
      <w:rPr>
        <w:noProof/>
        <w:color w:val="7F7F7F" w:themeColor="text1" w:themeTint="80"/>
        <w:sz w:val="18"/>
      </w:rPr>
      <w:t>1</w:t>
    </w:r>
    <w:r w:rsidR="00E745B1" w:rsidRPr="004A666B">
      <w:rPr>
        <w:color w:val="7F7F7F" w:themeColor="text1" w:themeTint="80"/>
        <w:sz w:val="18"/>
      </w:rPr>
      <w:fldChar w:fldCharType="end"/>
    </w:r>
    <w:r w:rsidR="004A666B" w:rsidRPr="004A666B">
      <w:rPr>
        <w:color w:val="7F7F7F" w:themeColor="text1" w:themeTint="80"/>
        <w:sz w:val="18"/>
      </w:rPr>
      <w:t xml:space="preserve"> of </w:t>
    </w:r>
    <w:fldSimple w:instr=" NUMPAGES  \* Arabic  \* MERGEFORMAT ">
      <w:r w:rsidR="0068127F" w:rsidRPr="0068127F">
        <w:rPr>
          <w:noProof/>
          <w:color w:val="7F7F7F" w:themeColor="text1" w:themeTint="80"/>
          <w:sz w:val="18"/>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3A1" w:rsidRDefault="000A03A1" w:rsidP="004A666B">
      <w:pPr>
        <w:spacing w:after="0" w:line="240" w:lineRule="auto"/>
      </w:pPr>
      <w:r>
        <w:separator/>
      </w:r>
    </w:p>
  </w:footnote>
  <w:footnote w:type="continuationSeparator" w:id="0">
    <w:p w:rsidR="000A03A1" w:rsidRDefault="000A03A1" w:rsidP="004A6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66B" w:rsidRDefault="000A03A1">
    <w:pPr>
      <w:pStyle w:val="Header"/>
    </w:pPr>
    <w:r>
      <w:rPr>
        <w:noProof/>
      </w:rPr>
      <w:pict>
        <v:group id="Group 20" o:spid="_x0000_s2054" style="position:absolute;margin-left:421.95pt;margin-top:-15.85pt;width:58.35pt;height:73.05pt;z-index:251651072;mso-width-relative:margin;mso-height-relative:margin" coordsize="15170,1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">
          <v:shape id="Freeform 20" o:spid="_x0000_s2057" style="position:absolute;top:17969;width:15170;height:1028;visibility:visible;mso-wrap-style:square;v-text-anchor:top" coordsize="5617,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A8AA&#10;AADbAAAADwAAAGRycy9kb3ducmV2LnhtbERPy6rCMBDdC/5DGOFuRFMvIlKN4oMLd+er4nZoxrbY&#10;TEoTtfr1RhDczeE8ZzpvTCluVLvCsoJBPwJBnFpdcKYgOfz1xiCcR9ZYWiYFD3Iwn7VbU4y1vfOO&#10;bnufiRDCLkYFufdVLKVLczLo+rYiDtzZ1gZ9gHUmdY33EG5K+RtFI2mw4NCQY0WrnNLL/moUrNbJ&#10;hQd2eGy6W3tcVulmcXpulPrpNIsJCE+N/4o/7n8d5o/g/Us4QM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A8AAAADbAAAADwAAAAAAAAAAAAAAAACYAgAAZHJzL2Rvd25y&#10;ZXYueG1sUEsFBgAAAAAEAAQA9QAAAIUDAAAAAA==&#10;" path="m5131,6v-27,1,-55,10,-77,30c5035,53,5029,65,5026,97v-3,38,-2,43,23,67c5067,182,5091,195,5122,204v65,19,82,31,82,59c5204,313,5127,328,5086,287v-12,-12,-23,-30,-23,-39c5063,235,5059,232,5036,232v-26,,-27,1,-22,25c5024,309,5051,345,5092,357v89,26,173,-29,165,-108c5251,200,5222,173,5154,153v-50,-14,-83,-36,-83,-55c5071,80,5104,60,5134,60v35,,62,21,62,47c5196,120,5201,122,5224,122v31,,33,-8,16,-49c5222,29,5177,5,5131,6xm5483,6v-28,1,-55,10,-77,30c5387,53,5381,65,5378,97v-4,38,-2,43,23,67c5418,182,5443,195,5474,204v64,19,82,31,82,59c5556,313,5479,328,5438,287v-13,-12,-23,-30,-23,-39c5415,235,5410,232,5388,232v-26,,-27,1,-22,25c5376,309,5403,345,5444,357v88,26,173,-29,164,-108c5603,200,5574,173,5505,153v-49,-14,-82,-36,-82,-55c5423,80,5456,60,5485,60v35,,63,21,63,47c5548,120,5553,122,5575,122v31,,34,-8,17,-49c5574,29,5528,5,5483,6xm2427,7v-86,2,-145,74,-146,181c2281,268,2319,332,2379,353v57,20,109,12,158,-25c2563,309,2563,309,2563,243r,-66l2496,177r-66,l2430,205r,27l2473,232v42,,43,,43,23c2516,284,2490,303,2444,307v-66,7,-108,-39,-108,-116c2336,109,2372,60,2432,60v23,,36,5,53,23c2498,96,2508,111,2508,118v,7,5,12,11,12c2557,130,2565,104,2540,62,2518,27,2493,13,2444,8v-6,,-12,-1,-17,-1xm,13l,185,,357r117,l234,357r,-27l234,302r-90,l54,302r,-47l54,208r78,l211,208r,-27l211,154r-79,l54,154r,-43l54,68r86,l226,68r,-28l226,13r-113,l,13xm351,13r,172l351,357r27,l406,357r2,-114l410,129r66,114c540,352,544,357,568,357r25,l593,185r,-172l570,13r-23,l545,132r-2,119l473,132c405,17,402,13,377,13r-26,xm1070,13r,172l1070,357r76,c1203,357,1229,353,1250,343v55,-27,70,-106,28,-149c1260,175,1259,171,1270,160v19,-19,23,-70,8,-99c1259,25,1225,13,1141,13r-71,xm1422,13r,172l1422,357r97,l1617,357r,-27l1617,302r-70,l1477,302r,-144l1477,13r-28,l1422,13xm1734,13r,172l1734,357r28,l1789,357r,-172l1789,13r-27,l1734,13xm1922,13r,172l1922,357r27,l1976,357r2,-114l1981,129r66,114c2111,352,2114,357,2139,357r25,l2164,185r,-172l2141,13r-23,l2116,132r-3,119l2044,132c1976,17,1973,13,1948,13r-26,xm2878,13v-14,,-26,4,-26,9c2852,31,2920,330,2926,348v3,6,13,9,29,7l2981,353r31,-131l3044,90r31,132l3107,353r24,2c3149,357,3156,354,3160,344v10,-36,75,-311,75,-321c3235,15,3227,13,3210,15r-25,2l3163,122v-12,59,-24,111,-27,118c3134,246,3119,199,3103,134l3074,17r-28,-2c3013,12,3019,,2981,156v-13,50,-25,92,-28,92c2951,248,2939,195,2926,130l2904,13r-26,xm3336,13r,172l3336,357r118,l3571,357r,-27l3571,302r-90,l3391,302r,-47l3391,208r78,l3547,208r,-27l3547,154r-78,l3391,154r,-43l3391,68r86,l3563,68r,-28l3563,13r-113,l3336,13xm3688,13r,172l3688,357r98,l3883,357r,-27l3883,302r-70,l3743,302r,-144l3743,13r-28,l3688,13xm3993,13r,172l3993,357r97,l4188,357r,-27l4188,302r-70,l4048,302r,-144l4048,13r-28,l3993,13xm4298,13r,172l4298,357r27,l4352,357r2,-114l4356,129r67,114c4486,352,4490,357,4514,357r26,l4540,185r,-172l4517,13r-24,l4491,132r-2,119l4419,132c4351,17,4348,13,4323,13r-25,xm4673,13r,172l4673,357r117,l4907,357r,-27l4907,302r-90,l4727,302r,-47l4727,208r79,l4884,208r,-27l4884,154r-78,l4727,154r,-43l4727,68r86,l4899,68r,-28l4899,13r-113,l4673,13xm802,17l745,177v-31,88,-57,165,-57,170c687,353,698,357,714,357v27,,28,-1,42,-49l770,259r58,l886,259r15,49c917,357,917,357,947,357v16,,29,-1,29,-3c976,353,949,277,915,185l853,17r-26,l802,17xm1125,68r45,c1195,68,1220,72,1225,77v15,16,11,59,-6,69c1211,150,1186,154,1164,154r-39,l1125,111r,-43xm828,105v,,,,,c831,108,841,131,850,156r16,45l828,201r-38,l807,150v8,-26,17,-46,21,-45xm1125,208r47,c1240,208,1268,241,1238,285v-11,15,-20,17,-63,17l1125,302r,-47l1125,208xe" fillcolor="#767577" stroked="f" strokeweight="0">
            <v:path arrowok="t" o:connecttype="custom" o:connectlocs="1383328,54792;1354159,69028;1386568,16115;1480825,1612;1500540,70639;1470292,95887;1498380,28739;616043,50495;674109,47540;679510,68490;677350,31694;0,3492;63198,88635;14584,55867;35650,41363;61037,18264;94797,3492;110191,65267;160155,49689;146651,67416;288981,49689;342996,42974;384048,49689;436712,81114;391340,3492;475873,95887;468311,3492;533670,95887;584444,95887;571480,35454;777278,3492;813468,59627;853439,92395;846957,64462;797533,66610;900972,49689;964440,81114;936892,55867;915827,41363;962280,10744;996039,49689;1048704,81114;1003331,3492;1104609,95887;1093266,81114;1160785,3492;1175909,65267;1226144,49689;1212370,67416;1262064,49689;1325261,81114;1297984,55867;1276648,41363;1323101,10744;201206,47540;223623,69565;247119,49689;315989,18264;303835,29813;233886,53987;303835,55867;303835,68490" o:connectangles="0,0,0,0,0,0,0,0,0,0,0,0,0,0,0,0,0,0,0,0,0,0,0,0,0,0,0,0,0,0,0,0,0,0,0,0,0,0,0,0,0,0,0,0,0,0,0,0,0,0,0,0,0,0,0,0,0,0,0,0,0,0"/>
            <o:lock v:ext="edit" verticies="t"/>
          </v:shape>
          <v:shape id="Freeform 21" o:spid="_x0000_s2056" style="position:absolute;left:318;top:850;width:13831;height:16802;visibility:visible;mso-wrap-style:square;v-text-anchor:top" coordsize="5118,6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AYWsAA&#10;AADbAAAADwAAAGRycy9kb3ducmV2LnhtbERPS4vCMBC+C/6HMII3TRVXpZoWERd2wYMvxOPQjG2x&#10;mZQmq91/bwTB23x8z1mmranEnRpXWlYwGkYgiDOrS84VnI7fgzkI55E1VpZJwT85SJNuZ4mxtg/e&#10;0/3gcxFC2MWooPC+jqV0WUEG3dDWxIG72sagD7DJpW7wEcJNJcdRNJUGSw4NBda0Lii7Hf6MgvP2&#10;svrd2Fru3Hk/2hwnGckvp1S/164WIDy1/iN+u390mD+D1y/hAJk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AYWsAAAADbAAAADwAAAAAAAAAAAAAAAACYAgAAZHJzL2Rvd25y&#10;ZXYueG1sUEsFBgAAAAAEAAQA9QAAAIUDAAAAAA==&#10;" path="m1317,v-15,,53,101,173,258c1558,348,1606,437,1628,516v19,72,19,200,-1,262c1595,875,1520,954,1424,989v-32,13,-60,15,-153,15c1159,1004,1156,1004,1064,972,1012,954,905,909,826,872,747,835,681,806,680,808v-2,1,33,37,77,79c832,959,844,967,950,1018v157,75,237,107,360,146l1415,1197r,126c1415,1471,1424,1514,1477,1622v41,82,101,152,170,198c1673,1838,1699,1852,1703,1852v5,,-11,-20,-35,-45c1516,1652,1465,1436,1524,1201v37,-145,108,-267,220,-378l1817,750r-7,-46c1793,603,1749,518,1631,364,1583,302,1532,230,1516,204,1489,159,1334,,1317,xm1376,492v-29,,-59,6,-89,21c1154,579,1154,773,1287,839v30,15,54,21,85,21c1501,860,1590,736,1548,617,1521,539,1452,493,1376,492xm509,1165v-31,,-36,2,-25,8c512,1190,591,1213,717,1242v194,46,283,86,374,170c1287,1594,1277,1838,1065,1988v-101,72,-212,114,-452,173c545,2178,492,2193,494,2196v3,2,54,8,115,12l719,2216r146,-37c946,2159,1035,2135,1065,2126v48,-16,79,-28,207,-79l1309,2033r42,60c1452,2236,1598,2336,1751,2365v53,10,139,9,183,-2c1949,2359,1937,2355,1886,2347v-221,-32,-388,-161,-490,-381c1335,1838,1309,1679,1325,1542v5,-45,11,-86,13,-93c1344,1435,1291,1385,1231,1348v-62,-38,-134,-64,-269,-95c898,1238,813,1215,775,1202v-68,-23,-169,-37,-266,-37xm2512,1391v-36,,-48,51,-20,84c2502,1488,2531,1488,2543,1476v5,-6,9,-23,9,-38c2552,1404,2541,1391,2512,1391xm1951,1396r-24,22c1914,1431,1904,1444,1904,1447v,3,9,16,20,30c1936,1490,1948,1500,1953,1499v4,-2,15,-16,24,-32l1994,1438r-22,-21l1951,1396xm2745,1399r6,146c2759,1770,2770,1884,2785,1910v8,12,26,29,41,37c2860,1966,2912,1966,3089,1947v92,-9,140,-18,154,-27c3261,1909,3286,1856,3277,1848v-2,-2,-36,2,-76,9c3134,1868,3126,1868,3095,1856v-42,-16,-82,-59,-82,-89c3013,1741,3043,1706,3072,1699v12,-3,49,-3,83,l3217,1703r,-22c3217,1647,3201,1634,3149,1624v-65,-12,-112,1,-152,43c2945,1720,2938,1785,2977,1844v24,36,19,39,-44,39c2879,1883,2845,1863,2835,1823v-4,-16,-10,-110,-12,-209c2820,1515,2816,1426,2813,1417v-4,-15,-10,-18,-36,-18l2745,1399xm2056,1402v-5,,-10,1,-16,4c2012,1418,2006,1453,2029,1471v23,19,30,18,61,-8l2116,1441r-28,-22c2072,1408,2064,1402,2056,1402xm940,1471v-65,2,-127,36,-158,103c730,1684,789,1807,907,1837v54,14,134,-11,175,-54c1127,1735,1144,1643,1120,1584v-33,-77,-108,-115,-180,-113xm2021,1547v-28,,-39,10,-47,40c1967,1613,1958,1623,1916,1649v-54,34,-110,90,-122,122c1778,1813,1785,1848,1814,1878v34,35,52,40,129,34c2001,1908,2005,1909,2034,1930v16,12,42,26,57,30c2138,1974,2195,1959,2227,1923r15,-16l2277,1933r35,25l2426,1958v179,,220,-20,236,-117c2679,1744,2657,1652,2607,1607v-26,-24,-37,-28,-68,-28c2470,1579,2412,1634,2406,1706v-3,33,,46,15,67c2448,1813,2473,1828,2529,1838v72,12,77,14,62,22c2579,1867,2422,1883,2366,1883v-44,,-79,-32,-79,-72c2287,1797,2281,1778,2275,1770v-11,-15,-12,-15,-32,8c2232,1791,2216,1815,2208,1831v-19,36,-46,54,-82,54c2071,1885,2045,1838,2044,1742v,-28,-2,-84,-5,-123c2035,1558,2032,1547,2021,1547xm2527,1652v22,,43,16,57,46c2592,1716,2601,1741,2603,1753v5,20,4,21,-20,21c2539,1773,2496,1756,2479,1733v-15,-20,-15,-24,-4,-43c2488,1666,2506,1654,2523,1652v2,,3,,4,xm1979,1691v1,,2,,3,1c1992,1698,1992,1790,1982,1817v-7,17,-12,20,-45,19c1894,1835,1866,1826,1860,1810v-9,-23,26,-71,70,-97c1951,1700,1971,1691,1979,1691xm2302,2071v-34,,-54,52,-29,77c2278,2153,2291,2157,2302,2157v26,,39,-13,39,-37c2341,2089,2327,2071,2302,2071xm2199,2072v-12,,-23,4,-27,9c2161,2094,2158,2126,2165,2143v10,22,57,19,68,-5c2247,2108,2232,2076,2203,2073v-1,,-3,-1,-4,-1xm1334,2259v-83,-2,-190,31,-346,106c912,2401,825,2439,796,2449v-37,12,-83,38,-145,83c600,2567,561,2598,563,2600v8,9,90,-24,223,-87c862,2477,945,2440,971,2432v195,-63,388,-27,499,93c1547,2609,1571,2728,1537,2861v-33,133,-98,240,-315,521c1204,3405,1235,3388,1320,3327v86,-62,95,-71,178,-180c1601,3010,1646,2942,1706,2832v38,-68,48,-81,61,-78c1776,2755,1810,2764,1843,2773v164,44,359,21,483,-57c2362,2693,2451,2612,2451,2602v,-3,-28,11,-61,31c2208,2742,1997,2746,1787,2645v-153,-74,-279,-189,-356,-328c1404,2270,1401,2267,1368,2262v-11,-2,-22,-3,-34,-3xm2994,2468v-1,,-3,5,-5,13c2925,2671,2829,2785,2666,2865v-102,49,-187,72,-301,79c2243,2951,2081,2922,1996,2879v-18,-10,-23,-9,-50,10c1856,2948,1799,3027,1709,3216v-35,73,-77,156,-94,183c1594,3434,1575,3484,1556,3554v-16,58,-27,106,-25,108c1539,3671,1592,3576,1669,3412v64,-134,105,-195,176,-261c2006,3004,2206,2984,2348,3100v73,60,138,191,162,329c2520,3489,2536,3730,2537,3829v,20,3,32,7,27c2547,3852,2563,3801,2580,3742r29,-106l2600,3457v-5,-118,-15,-219,-28,-298c2561,3094,2552,3035,2552,3029v,-6,14,-15,30,-20c2627,2994,2721,2942,2771,2903v137,-105,228,-267,226,-402c2997,2476,2996,2466,2994,2468xm1237,2501v-107,,-185,76,-185,180c1052,2759,1090,2822,1157,2853v62,29,155,13,207,-34c1374,2809,1391,2784,1401,2763v58,-124,-29,-262,-164,-262xm2108,3117v-24,,-57,5,-72,11c1890,3189,1881,3395,2022,3465v145,72,307,-61,262,-216c2260,3167,2193,3117,2108,3117xm2107,3815v-54,,-101,4,-128,10c1856,3854,1778,3916,1744,4013v-10,29,-15,73,-18,174l1722,4322r-87,l1547,4322r-7,121l1533,4564r80,l1693,4564r-4,60c1687,4658,1678,4845,1669,5041v-8,195,-19,401,-23,456c1642,5553,1638,5603,1638,5609v1,8,40,10,188,10l2013,5619r,-29c2013,5492,2043,4710,2049,4624r5,-60l2205,4564r151,l2360,4488v3,-42,7,-97,10,-121l2374,4322r-166,l2042,4322r5,-71c2055,4144,2079,4099,2143,4075v47,-18,173,-12,251,13c2426,4097,2452,4104,2453,4102v2,-2,,-60,-5,-129l2441,3848r-72,-15c2305,3820,2197,3814,2107,3815xm773,4292v-145,-1,-261,12,-417,44l251,4357r-13,88c231,4493,222,4548,218,4568v-5,19,-6,35,-2,35c219,4603,264,4589,316,4572v140,-46,231,-63,362,-68c806,4499,850,4506,898,4537v32,21,60,70,60,105c959,4678,927,4729,889,4753v-44,27,-94,43,-256,81c402,4887,267,4939,183,5005,37,5121,,5280,78,5451v46,98,129,160,251,186c396,5651,590,5654,686,5641v65,-8,70,-10,74,-29c763,5601,777,5551,791,5502v14,-50,24,-92,22,-93c812,5407,783,5413,749,5422v-74,20,-190,23,-249,6c456,5415,418,5380,400,5336v-23,-56,-10,-110,39,-159c493,5123,512,5115,806,5026v43,-13,95,-35,115,-47c955,4957,958,4956,958,4970v,43,-24,452,-31,523c923,5538,919,5585,919,5597r,22l1103,5619r183,l1287,5539v,-109,12,-386,27,-604c1321,4836,1327,4710,1327,4654v1,-88,-2,-108,-17,-149c1275,4413,1189,4349,1055,4313v-50,-14,-92,-17,-218,-20c815,4292,794,4292,773,4292xm4563,4292v-145,-1,-261,12,-416,44l4041,4357r-13,88c4021,4493,4012,4548,4008,4568v-5,19,-5,35,-2,35c4009,4603,4054,4589,4106,4572v140,-46,231,-63,362,-68c4596,4499,4640,4506,4688,4537v32,21,60,70,60,105c4749,4678,4717,4729,4679,4753v-44,27,-94,43,-256,81c4192,4887,4057,4939,3973,5005v-146,116,-183,275,-105,446c3914,5549,3997,5611,4119,5637v67,14,261,17,358,4c4541,5633,4546,5631,4550,5612v3,-11,17,-61,31,-110c4595,5452,4605,5410,4603,5409v-1,-2,-30,4,-64,13c4465,5442,4349,5445,4290,5428v-44,-13,-82,-48,-100,-92c4167,5280,4180,5226,4229,5177v54,-54,74,-62,367,-151c4639,5013,4691,4991,4711,4979v35,-22,37,-23,37,-9c4748,5013,4724,5422,4717,5493v-4,45,-8,92,-8,104l4709,5619r184,l5077,5619r,-80c5077,5430,5089,5153,5104,4935v7,-99,13,-225,13,-281c5118,4566,5115,4546,5100,4505v-35,-92,-121,-156,-255,-192c4795,4299,4753,4296,4627,4293v-22,-1,-43,-1,-64,-1xm2389,4322r12,33c2461,4522,2579,4859,2702,5216v167,486,157,432,99,543c2752,5855,2700,5920,2652,5945v-38,20,-47,22,-139,22c2433,5967,2405,5963,2358,5949v-31,-10,-59,-17,-61,-15c2293,5939,2327,6200,2333,6207v3,3,37,11,75,17c2454,6232,2522,6235,2607,6233v117,-2,135,-4,192,-23c2883,6181,2936,6148,2989,6091v61,-66,89,-116,197,-363c3239,5610,3400,5247,3546,4921v145,-325,265,-593,265,-595c3811,4323,3729,4322,3628,4322r-183,l3432,4359v-8,20,-67,167,-132,326c3236,4844,3154,5051,3118,5146v-35,95,-66,167,-68,160c3048,5300,3036,5250,3023,5196v-13,-54,-68,-244,-122,-422c2848,4596,2796,4422,2786,4386r-17,-64l2579,4322r-190,xe" fillcolor="#26abe2" stroked="f" strokeweight="0">
            <v:path arrowok="t" o:connecttype="custom" o:connectlocs="343461,270558;353999,313675;450741,486951;409667,54974;418314,166269;287793,535727;287793,572915;509651,632470;209427,323915;678814,374847;534242,395328;752587,514707;836358,500156;850950,437636;760153,381854;564778,394250;245097,495035;517758,444373;601799,518211;704486,433055;639361,507432;552347,469435;698000,478058;535593,455961;622066,558094;586937,560789;266986,637321;397236,680438;477494,742149;386697,624386;639091,793350;413720,986837;687462,1039116;697730,810866;312654,768827;546402,933749;466415,1128314;435879,1229908;493437,1514210;636659,1229908;553158,1145561;640172,1032918;58910,1230986;240233,1280840;205374,1512324;118630,1395100;248340,1514210;353999,1214009;1091994,1174126;1266832,1222632;1113072,1519061;1159281,1462739;1274668,1480256;1379247,1329886;645576,1164694;637199,1603139;807713,1641405;927425,1174665;752857,1181941" o:connectangles="0,0,0,0,0,0,0,0,0,0,0,0,0,0,0,0,0,0,0,0,0,0,0,0,0,0,0,0,0,0,0,0,0,0,0,0,0,0,0,0,0,0,0,0,0,0,0,0,0,0,0,0,0,0,0,0,0,0,0"/>
            <o:lock v:ext="edit" verticies="t"/>
          </v:shape>
          <v:shape id="Freeform 22" o:spid="_x0000_s2055" style="position:absolute;left:5422;width:7588;height:11430;visibility:visible;mso-wrap-style:square;v-text-anchor:top" coordsize="2809,4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6du8QA&#10;AADbAAAADwAAAGRycy9kb3ducmV2LnhtbESPT4vCMBDF78J+hzALexFN9WClGsVdWNiLB/+g16EZ&#10;22IzKUlW67d3DoK3Gd6b936zXPeuVTcKsfFsYDLOQBGX3jZcGTgefkdzUDEhW2w9k4EHRVivPgZL&#10;LKy/845u+1QpCeFYoIE6pa7QOpY1OYxj3xGLdvHBYZI1VNoGvEu4a/U0y2baYcPSUGNHPzWV1/2/&#10;M1Ce8tl3G7bnybyfHvSuyfPtMBjz9dlvFqAS9eltfl3/WcEXWPlFBt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unbvEAAAA2wAAAA8AAAAAAAAAAAAAAAAAmAIAAGRycy9k&#10;b3ducmV2LnhtbFBLBQYAAAAABAAEAPUAAACJAwAAAAA=&#10;" path="m1117,v-11,,-38,109,-60,242c1031,402,1020,443,978,531v-29,60,-47,84,-99,137c807,741,744,776,665,790,566,808,459,770,376,690,281,598,228,496,149,254,121,168,95,95,91,90v-4,-4,-7,42,-7,110l84,317r55,167c172,584,217,701,251,774r57,123l288,909v-36,21,-123,106,-161,156c82,1124,34,1221,17,1290,1,1350,,1466,14,1516r11,35l31,1489c51,1261,175,1082,389,970,528,898,655,870,813,878r92,4l932,850v33,-39,77,-122,93,-178c1032,649,1050,561,1065,477v15,-84,34,-175,43,-203c1120,233,1124,201,1124,111,1124,50,1121,,1117,xm1487,182v-5,3,-36,37,-72,80c1369,318,1339,362,1325,397v-61,145,-112,288,-136,384c1174,839,1158,900,1154,916r-7,30l1065,946v-181,,-340,61,-450,174c575,1160,514,1252,514,1271v,5,26,-17,57,-49c641,1150,714,1103,811,1069v72,-24,78,-25,199,-25c1114,1044,1146,1047,1198,1061v147,40,277,113,371,208c1593,1293,1615,1312,1618,1312v20,2,97,-20,145,-43c1834,1237,1873,1208,2003,1095v56,-49,122,-102,147,-119c2206,938,2352,766,2328,766v-13,,-99,68,-190,149c2040,1003,1987,1041,1917,1076v-260,130,-515,44,-579,-195c1324,827,1324,693,1339,621v14,-68,57,-195,113,-336c1474,230,1490,184,1488,182v,,,,-1,xm656,321v-96,2,-181,79,-181,185c475,595,536,670,624,689v72,15,153,-22,193,-87c838,566,842,552,842,510,842,429,808,372,737,339,710,326,683,321,656,321xm1664,681v-20,,-41,3,-60,11c1435,756,1442,997,1614,1044v162,45,296,-133,208,-276c1788,713,1726,681,1664,681xm2506,1135v-14,1,-61,10,-113,21c2285,1179,2283,1180,2151,1255v-153,88,-197,116,-305,199l1768,1514r-31,-27c1653,1414,1542,1355,1441,1329v-113,-29,-259,-18,-343,24c1060,1373,1064,1378,1109,1368v57,-13,178,-10,243,7c1635,1447,1857,1722,1893,2046v5,45,9,51,31,65c1952,2128,2027,2154,2078,2164v19,4,150,6,292,5c2599,2166,2637,2164,2710,2149v45,-9,86,-20,90,-24c2809,2116,2787,2115,2526,2114v-246,,-261,-3,-377,-59c2060,2011,1992,1947,1955,1870v-70,-140,-31,-296,110,-436c2132,1368,2220,1307,2389,1211v71,-40,125,-74,121,-75c2509,1135,2508,1135,2506,1135xm2218,1595v-57,,-99,19,-139,65c1995,1755,2030,1904,2148,1953v10,5,46,8,79,7c2279,1958,2291,1955,2321,1934v18,-13,43,-39,55,-59c2451,1753,2362,1595,2218,1595xm1446,1795v-16,,-9,8,21,22c1514,1838,1603,1913,1647,1968v91,114,135,253,135,419c1782,2565,1732,2726,1630,2870v-7,10,-4,24,21,73c1690,3023,1770,3106,1905,3207v58,43,126,98,151,122c2087,3358,2135,3389,2201,3425v54,29,102,52,106,52c2325,3478,2228,3391,2120,3310,1912,3154,1827,3037,1803,2873v-26,-175,65,-313,248,-378c2109,2475,2119,2474,2253,2474v124,,157,3,287,26c2621,2514,2691,2524,2696,2523v5,-2,-35,-27,-90,-56l2508,2415r-167,-28c2225,2368,2134,2358,2037,2353v-75,-3,-141,-8,-145,-11c1888,2339,1882,2320,1879,2298v-7,-59,-49,-178,-84,-237c1714,1925,1592,1826,1469,1799v-10,-3,-18,-4,-23,-4xm1456,2354v,-1,,,,c1454,2355,1464,2388,1477,2427v21,60,25,83,28,168c1508,2677,1506,2704,1492,2759v-62,245,-284,470,-534,543c907,3316,904,3322,889,3429v-11,77,-1,156,42,334c950,3840,968,3926,971,3953v4,33,20,82,48,148c1043,4155,1064,4202,1066,4206v21,34,3,-87,-36,-240c991,3814,980,3738,986,3665v19,-235,153,-397,333,-405c1396,3257,1451,3268,1523,3303v108,51,214,147,381,341c1940,3686,1973,3720,1976,3720v7,,-15,-55,-58,-151c1895,3520,1869,3485,1785,3388v-58,-65,-139,-150,-181,-189c1561,3161,1512,3116,1493,3099r-33,-32l1498,2991v51,-100,73,-193,73,-303c1571,2603,1565,2562,1538,2491v-16,-42,-73,-137,-82,-137xm2063,2651v-75,3,-146,53,-171,138c1882,2825,1881,2839,1889,2873v15,68,59,117,124,140c2076,3036,2140,3021,2194,2973v84,-76,84,-196,,-272c2154,2666,2108,2650,2063,2651xm1290,3379v-3,,-6,1,-10,1c1255,3381,1230,3387,1206,3400v-139,71,-134,266,8,333c1245,3748,1262,3751,1300,3749v54,-4,85,-18,120,-53c1453,3663,1467,3633,1473,3587v13,-115,-79,-207,-183,-208xe" fillcolor="#8cc541" stroked="f" strokeweight="0">
            <v:path arrowok="t" o:connecttype="custom" o:connectlocs="264198,143145;101573,186007;22692,53915;67805,208651;34308,287098;6754,418112;219624,236687;276894,181155;303638,29923;382249,70629;311742,246931;166136,301925;219084,288176;423851,342091;541092,295185;577561,246662;361718,167406;401699,49063;168568,185738;199094,91386;433306,186546;449514,183581;581072,338317;469234,400859;299586,368779;519751,569074;732081,579318;580532,553978;645366,326456;599172,429973;601603,528368;599172,429973;444922,530525;446002,793361;594580,923296;487064,774490;686157,673939;677513,651025;511106,631346;396837,484966;393325,634581;403050,743759;251501,1014413;287970,1133834;356315,878816;533798,1002821;433306,862372;404671,806300;393325,634581;510296,774490;592689,728123;345780,911165;351183,1010638;348481,910896" o:connectangles="0,0,0,0,0,0,0,0,0,0,0,0,0,0,0,0,0,0,0,0,0,0,0,0,0,0,0,0,0,0,0,0,0,0,0,0,0,0,0,0,0,0,0,0,0,0,0,0,0,0,0,0,0,0"/>
            <o:lock v:ext="edit" verticies="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FA7669"/>
    <w:multiLevelType w:val="hybridMultilevel"/>
    <w:tmpl w:val="D2A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71E75"/>
    <w:multiLevelType w:val="hybridMultilevel"/>
    <w:tmpl w:val="FB4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D65C27"/>
    <w:multiLevelType w:val="hybridMultilevel"/>
    <w:tmpl w:val="EE04D1B4"/>
    <w:lvl w:ilvl="0" w:tplc="04090001">
      <w:start w:val="1"/>
      <w:numFmt w:val="bullet"/>
      <w:lvlText w:val=""/>
      <w:lvlJc w:val="left"/>
      <w:pPr>
        <w:ind w:left="720" w:hanging="360"/>
      </w:pPr>
      <w:rPr>
        <w:rFonts w:ascii="Symbol" w:hAnsi="Symbol" w:hint="default"/>
      </w:rPr>
    </w:lvl>
    <w:lvl w:ilvl="1" w:tplc="8F88E25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42BAA"/>
    <w:multiLevelType w:val="hybridMultilevel"/>
    <w:tmpl w:val="93D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A000AE"/>
    <w:multiLevelType w:val="hybridMultilevel"/>
    <w:tmpl w:val="9832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vyesh">
    <w15:presenceInfo w15:providerId="None" w15:userId="Divy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C437F"/>
    <w:rsid w:val="000A03A1"/>
    <w:rsid w:val="00160A9E"/>
    <w:rsid w:val="0025256A"/>
    <w:rsid w:val="00284045"/>
    <w:rsid w:val="002E3363"/>
    <w:rsid w:val="00454326"/>
    <w:rsid w:val="004A666B"/>
    <w:rsid w:val="00505A82"/>
    <w:rsid w:val="00533BFA"/>
    <w:rsid w:val="00552D5E"/>
    <w:rsid w:val="005E443D"/>
    <w:rsid w:val="0068127F"/>
    <w:rsid w:val="00781B5F"/>
    <w:rsid w:val="0081235D"/>
    <w:rsid w:val="00885430"/>
    <w:rsid w:val="00A021AF"/>
    <w:rsid w:val="00A53E65"/>
    <w:rsid w:val="00A559EB"/>
    <w:rsid w:val="00A63925"/>
    <w:rsid w:val="00B9774E"/>
    <w:rsid w:val="00C579E5"/>
    <w:rsid w:val="00D20C44"/>
    <w:rsid w:val="00E57B75"/>
    <w:rsid w:val="00E6783B"/>
    <w:rsid w:val="00E731B3"/>
    <w:rsid w:val="00E745B1"/>
    <w:rsid w:val="00EF17F3"/>
    <w:rsid w:val="00F065EF"/>
    <w:rsid w:val="00FC4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docId w15:val="{77085E72-3751-4467-86D8-1F7AE527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B1"/>
  </w:style>
  <w:style w:type="paragraph" w:styleId="Heading1">
    <w:name w:val="heading 1"/>
    <w:basedOn w:val="Normal"/>
    <w:next w:val="Normal"/>
    <w:link w:val="Heading1Char"/>
    <w:uiPriority w:val="9"/>
    <w:qFormat/>
    <w:rsid w:val="004A666B"/>
    <w:pPr>
      <w:keepNext/>
      <w:keepLines/>
      <w:spacing w:before="480" w:after="100"/>
      <w:outlineLvl w:val="0"/>
    </w:pPr>
    <w:rPr>
      <w:rFonts w:asciiTheme="majorHAnsi" w:eastAsiaTheme="majorEastAsia" w:hAnsiTheme="majorHAnsi" w:cstheme="majorBidi"/>
      <w:b/>
      <w:bCs/>
      <w:color w:val="3399CC" w:themeColor="text2"/>
      <w:sz w:val="48"/>
      <w:szCs w:val="28"/>
    </w:rPr>
  </w:style>
  <w:style w:type="paragraph" w:styleId="Heading2">
    <w:name w:val="heading 2"/>
    <w:basedOn w:val="Normal"/>
    <w:next w:val="Normal"/>
    <w:link w:val="Heading2Char"/>
    <w:uiPriority w:val="9"/>
    <w:unhideWhenUsed/>
    <w:qFormat/>
    <w:rsid w:val="004A666B"/>
    <w:pPr>
      <w:keepNext/>
      <w:keepLines/>
      <w:spacing w:before="400" w:after="100"/>
      <w:outlineLvl w:val="1"/>
    </w:pPr>
    <w:rPr>
      <w:rFonts w:asciiTheme="majorHAnsi" w:eastAsiaTheme="majorEastAsia" w:hAnsiTheme="majorHAnsi" w:cstheme="majorBidi"/>
      <w:b/>
      <w:bCs/>
      <w:color w:val="0C9B8C" w:themeColor="accent2"/>
      <w:sz w:val="36"/>
      <w:szCs w:val="26"/>
    </w:rPr>
  </w:style>
  <w:style w:type="paragraph" w:styleId="Heading3">
    <w:name w:val="heading 3"/>
    <w:basedOn w:val="Normal"/>
    <w:next w:val="Normal"/>
    <w:link w:val="Heading3Char"/>
    <w:uiPriority w:val="9"/>
    <w:unhideWhenUsed/>
    <w:qFormat/>
    <w:rsid w:val="004A666B"/>
    <w:pPr>
      <w:keepNext/>
      <w:keepLines/>
      <w:spacing w:before="300" w:after="100"/>
      <w:outlineLvl w:val="2"/>
    </w:pPr>
    <w:rPr>
      <w:rFonts w:asciiTheme="majorHAnsi" w:eastAsiaTheme="majorEastAsia" w:hAnsiTheme="majorHAnsi" w:cstheme="majorBidi"/>
      <w:b/>
      <w:bCs/>
      <w:color w:val="0C9B8C" w:themeColor="accent2"/>
      <w:sz w:val="32"/>
    </w:rPr>
  </w:style>
  <w:style w:type="paragraph" w:styleId="Heading4">
    <w:name w:val="heading 4"/>
    <w:basedOn w:val="Normal"/>
    <w:next w:val="Normal"/>
    <w:link w:val="Heading4Char"/>
    <w:uiPriority w:val="9"/>
    <w:unhideWhenUsed/>
    <w:qFormat/>
    <w:rsid w:val="004A666B"/>
    <w:pPr>
      <w:spacing w:before="200" w:after="100"/>
      <w:outlineLvl w:val="3"/>
    </w:pPr>
    <w:rPr>
      <w:b/>
      <w:color w:val="0C9B8C" w:themeColor="accent2"/>
      <w:sz w:val="28"/>
    </w:rPr>
  </w:style>
  <w:style w:type="paragraph" w:styleId="Heading5">
    <w:name w:val="heading 5"/>
    <w:basedOn w:val="Normal"/>
    <w:next w:val="Normal"/>
    <w:link w:val="Heading5Char"/>
    <w:uiPriority w:val="9"/>
    <w:unhideWhenUsed/>
    <w:qFormat/>
    <w:rsid w:val="004A666B"/>
    <w:pPr>
      <w:outlineLvl w:val="4"/>
    </w:pPr>
    <w:rPr>
      <w:b/>
      <w:color w:val="0C9B8C"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7F"/>
    <w:pPr>
      <w:ind w:left="720"/>
      <w:contextualSpacing/>
    </w:pPr>
  </w:style>
  <w:style w:type="character" w:customStyle="1" w:styleId="Heading1Char">
    <w:name w:val="Heading 1 Char"/>
    <w:basedOn w:val="DefaultParagraphFont"/>
    <w:link w:val="Heading1"/>
    <w:uiPriority w:val="9"/>
    <w:rsid w:val="004A666B"/>
    <w:rPr>
      <w:rFonts w:asciiTheme="majorHAnsi" w:eastAsiaTheme="majorEastAsia" w:hAnsiTheme="majorHAnsi" w:cstheme="majorBidi"/>
      <w:b/>
      <w:bCs/>
      <w:color w:val="3399CC" w:themeColor="text2"/>
      <w:sz w:val="48"/>
      <w:szCs w:val="28"/>
    </w:rPr>
  </w:style>
  <w:style w:type="paragraph" w:styleId="BalloonText">
    <w:name w:val="Balloon Text"/>
    <w:basedOn w:val="Normal"/>
    <w:link w:val="BalloonTextChar"/>
    <w:uiPriority w:val="99"/>
    <w:semiHidden/>
    <w:unhideWhenUsed/>
    <w:rsid w:val="004A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66B"/>
    <w:rPr>
      <w:rFonts w:ascii="Tahoma" w:hAnsi="Tahoma" w:cs="Tahoma"/>
      <w:sz w:val="16"/>
      <w:szCs w:val="16"/>
    </w:rPr>
  </w:style>
  <w:style w:type="paragraph" w:styleId="Header">
    <w:name w:val="header"/>
    <w:basedOn w:val="Normal"/>
    <w:link w:val="HeaderChar"/>
    <w:uiPriority w:val="99"/>
    <w:unhideWhenUsed/>
    <w:rsid w:val="004A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66B"/>
  </w:style>
  <w:style w:type="paragraph" w:styleId="Footer">
    <w:name w:val="footer"/>
    <w:basedOn w:val="Normal"/>
    <w:link w:val="FooterChar"/>
    <w:uiPriority w:val="99"/>
    <w:unhideWhenUsed/>
    <w:rsid w:val="004A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6B"/>
  </w:style>
  <w:style w:type="character" w:customStyle="1" w:styleId="Heading2Char">
    <w:name w:val="Heading 2 Char"/>
    <w:basedOn w:val="DefaultParagraphFont"/>
    <w:link w:val="Heading2"/>
    <w:uiPriority w:val="9"/>
    <w:rsid w:val="004A666B"/>
    <w:rPr>
      <w:rFonts w:asciiTheme="majorHAnsi" w:eastAsiaTheme="majorEastAsia" w:hAnsiTheme="majorHAnsi" w:cstheme="majorBidi"/>
      <w:b/>
      <w:bCs/>
      <w:color w:val="0C9B8C" w:themeColor="accent2"/>
      <w:sz w:val="36"/>
      <w:szCs w:val="26"/>
    </w:rPr>
  </w:style>
  <w:style w:type="character" w:customStyle="1" w:styleId="Heading3Char">
    <w:name w:val="Heading 3 Char"/>
    <w:basedOn w:val="DefaultParagraphFont"/>
    <w:link w:val="Heading3"/>
    <w:uiPriority w:val="9"/>
    <w:rsid w:val="004A666B"/>
    <w:rPr>
      <w:rFonts w:asciiTheme="majorHAnsi" w:eastAsiaTheme="majorEastAsia" w:hAnsiTheme="majorHAnsi" w:cstheme="majorBidi"/>
      <w:b/>
      <w:bCs/>
      <w:color w:val="0C9B8C" w:themeColor="accent2"/>
      <w:sz w:val="32"/>
    </w:rPr>
  </w:style>
  <w:style w:type="character" w:customStyle="1" w:styleId="Heading4Char">
    <w:name w:val="Heading 4 Char"/>
    <w:basedOn w:val="DefaultParagraphFont"/>
    <w:link w:val="Heading4"/>
    <w:uiPriority w:val="9"/>
    <w:rsid w:val="004A666B"/>
    <w:rPr>
      <w:b/>
      <w:color w:val="0C9B8C" w:themeColor="accent2"/>
      <w:sz w:val="28"/>
    </w:rPr>
  </w:style>
  <w:style w:type="character" w:customStyle="1" w:styleId="Heading5Char">
    <w:name w:val="Heading 5 Char"/>
    <w:basedOn w:val="DefaultParagraphFont"/>
    <w:link w:val="Heading5"/>
    <w:uiPriority w:val="9"/>
    <w:rsid w:val="004A666B"/>
    <w:rPr>
      <w:b/>
      <w:color w:val="0C9B8C" w:themeColor="accent2"/>
      <w:sz w:val="24"/>
    </w:rPr>
  </w:style>
  <w:style w:type="table" w:styleId="TableGrid">
    <w:name w:val="Table Grid"/>
    <w:basedOn w:val="TableNormal"/>
    <w:uiPriority w:val="59"/>
    <w:rsid w:val="00C5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C579E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C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C33" w:themeFill="accent1"/>
      </w:tcPr>
    </w:tblStylePr>
    <w:tblStylePr w:type="lastCol">
      <w:rPr>
        <w:b/>
        <w:bCs/>
        <w:color w:val="FFFFFF" w:themeColor="background1"/>
      </w:rPr>
      <w:tblPr/>
      <w:tcPr>
        <w:tcBorders>
          <w:left w:val="nil"/>
          <w:right w:val="nil"/>
          <w:insideH w:val="nil"/>
          <w:insideV w:val="nil"/>
        </w:tcBorders>
        <w:shd w:val="clear" w:color="auto" w:fill="99CC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DDKRAFT-AAFYA">
      <a:dk1>
        <a:sysClr val="windowText" lastClr="000000"/>
      </a:dk1>
      <a:lt1>
        <a:sysClr val="window" lastClr="FFFFFF"/>
      </a:lt1>
      <a:dk2>
        <a:srgbClr val="3399CC"/>
      </a:dk2>
      <a:lt2>
        <a:srgbClr val="EEECE1"/>
      </a:lt2>
      <a:accent1>
        <a:srgbClr val="99CC33"/>
      </a:accent1>
      <a:accent2>
        <a:srgbClr val="0C9B8C"/>
      </a:accent2>
      <a:accent3>
        <a:srgbClr val="60CDCB"/>
      </a:accent3>
      <a:accent4>
        <a:srgbClr val="007C59"/>
      </a:accent4>
      <a:accent5>
        <a:srgbClr val="4BACC6"/>
      </a:accent5>
      <a:accent6>
        <a:srgbClr val="33CC99"/>
      </a:accent6>
      <a:hlink>
        <a:srgbClr val="3399CC"/>
      </a:hlink>
      <a:folHlink>
        <a:srgbClr val="99CC3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dc:creator>
  <cp:lastModifiedBy>Divyesh</cp:lastModifiedBy>
  <cp:revision>10</cp:revision>
  <dcterms:created xsi:type="dcterms:W3CDTF">2015-08-23T06:23:00Z</dcterms:created>
  <dcterms:modified xsi:type="dcterms:W3CDTF">2015-09-23T08:50:00Z</dcterms:modified>
</cp:coreProperties>
</file>